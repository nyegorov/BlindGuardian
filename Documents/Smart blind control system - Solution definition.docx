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16" w:rsidRDefault="006A7916" w:rsidP="006A7916">
      <w:pPr>
        <w:rPr>
          <w:lang w:val="en-US"/>
        </w:rPr>
      </w:pPr>
    </w:p>
    <w:p w:rsidR="006A7916" w:rsidRDefault="006A7916" w:rsidP="006A7916">
      <w:pPr>
        <w:rPr>
          <w:lang w:val="en-US"/>
        </w:rPr>
      </w:pPr>
    </w:p>
    <w:p w:rsidR="006A7916" w:rsidRDefault="006A7916" w:rsidP="006A7916">
      <w:pPr>
        <w:rPr>
          <w:lang w:val="en-US"/>
        </w:rPr>
      </w:pPr>
    </w:p>
    <w:p w:rsidR="006A7916" w:rsidRDefault="006A7916" w:rsidP="006A7916">
      <w:pPr>
        <w:rPr>
          <w:lang w:val="en-US"/>
        </w:rPr>
      </w:pPr>
    </w:p>
    <w:p w:rsidR="006A7916" w:rsidRDefault="006A7916" w:rsidP="006A7916">
      <w:pPr>
        <w:rPr>
          <w:lang w:val="en-US"/>
        </w:rPr>
      </w:pPr>
    </w:p>
    <w:p w:rsidR="006A7916" w:rsidRDefault="006A7916" w:rsidP="006A7916">
      <w:pPr>
        <w:rPr>
          <w:lang w:val="en-US"/>
        </w:rPr>
      </w:pPr>
    </w:p>
    <w:p w:rsidR="006A7916" w:rsidRDefault="006A7916" w:rsidP="006A7916">
      <w:pPr>
        <w:rPr>
          <w:lang w:val="en-US"/>
        </w:rPr>
      </w:pPr>
    </w:p>
    <w:p w:rsidR="006A7916" w:rsidRDefault="006A7916" w:rsidP="006A7916">
      <w:pPr>
        <w:tabs>
          <w:tab w:val="left" w:pos="4084"/>
        </w:tabs>
        <w:rPr>
          <w:lang w:val="en-US"/>
        </w:rPr>
      </w:pPr>
      <w:r>
        <w:rPr>
          <w:lang w:val="en-US"/>
        </w:rPr>
        <w:tab/>
      </w:r>
    </w:p>
    <w:p w:rsidR="006A7916" w:rsidRDefault="006A7916" w:rsidP="006A7916">
      <w:pPr>
        <w:rPr>
          <w:lang w:val="en-US"/>
        </w:rPr>
      </w:pPr>
    </w:p>
    <w:p w:rsidR="006A7916" w:rsidRPr="006A7916" w:rsidRDefault="006A7916" w:rsidP="001A79C8">
      <w:pPr>
        <w:pStyle w:val="a7"/>
        <w:rPr>
          <w:lang w:val="en-US"/>
        </w:rPr>
      </w:pPr>
      <w:r>
        <w:rPr>
          <w:lang w:val="en-US"/>
        </w:rPr>
        <w:t>Smart blind control system</w:t>
      </w:r>
    </w:p>
    <w:p w:rsidR="006A7916" w:rsidRPr="006A7916" w:rsidRDefault="00E01754" w:rsidP="006A7916">
      <w:pPr>
        <w:pStyle w:val="ad"/>
        <w:rPr>
          <w:lang w:val="en-US"/>
        </w:rPr>
      </w:pPr>
      <w:r>
        <w:rPr>
          <w:lang w:val="en-US"/>
        </w:rPr>
        <w:t>Solution definition</w:t>
      </w:r>
    </w:p>
    <w:p w:rsidR="006A7916" w:rsidRPr="006A7916" w:rsidRDefault="006A7916">
      <w:pPr>
        <w:rPr>
          <w:lang w:val="en-US"/>
        </w:rPr>
      </w:pPr>
    </w:p>
    <w:p w:rsidR="00413D21" w:rsidRDefault="006A7916">
      <w:pPr>
        <w:rPr>
          <w:lang w:val="en-US"/>
        </w:rPr>
        <w:sectPr w:rsidR="00413D21" w:rsidSect="001A79C8">
          <w:headerReference w:type="default" r:id="rId8"/>
          <w:footerReference w:type="default" r:id="rId9"/>
          <w:pgSz w:w="11906" w:h="16838"/>
          <w:pgMar w:top="1134" w:right="851" w:bottom="1134" w:left="3686" w:header="709" w:footer="709" w:gutter="0"/>
          <w:cols w:space="708"/>
          <w:docGrid w:linePitch="360"/>
        </w:sectPr>
      </w:pPr>
      <w:r w:rsidRPr="006A7916">
        <w:rPr>
          <w:lang w:val="en-US"/>
        </w:rPr>
        <w:br w:type="page"/>
      </w:r>
      <w:bookmarkStart w:id="8" w:name="_GoBack"/>
      <w:bookmarkEnd w:id="8"/>
    </w:p>
    <w:p w:rsidR="006A7916" w:rsidRDefault="001A79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lastRenderedPageBreak/>
        <w:t>Content</w:t>
      </w:r>
    </w:p>
    <w:sdt>
      <w:sdtPr>
        <w:rPr>
          <w:rFonts w:asciiTheme="minorHAnsi" w:eastAsiaTheme="minorHAnsi" w:hAnsiTheme="minorHAnsi" w:cstheme="minorBidi"/>
          <w:color w:val="auto"/>
          <w:sz w:val="22"/>
          <w:szCs w:val="22"/>
          <w:lang w:eastAsia="en-US"/>
        </w:rPr>
        <w:id w:val="1330644991"/>
        <w:docPartObj>
          <w:docPartGallery w:val="Table of Contents"/>
          <w:docPartUnique/>
        </w:docPartObj>
      </w:sdtPr>
      <w:sdtEndPr>
        <w:rPr>
          <w:b/>
          <w:bCs/>
        </w:rPr>
      </w:sdtEndPr>
      <w:sdtContent>
        <w:p w:rsidR="001A79C8" w:rsidRDefault="001A79C8">
          <w:pPr>
            <w:pStyle w:val="af"/>
          </w:pPr>
          <w:r>
            <w:t>Оглавление</w:t>
          </w:r>
        </w:p>
        <w:p w:rsidR="00EC739C" w:rsidRDefault="001A79C8">
          <w:pPr>
            <w:pStyle w:val="11"/>
            <w:tabs>
              <w:tab w:val="right" w:leader="dot" w:pos="9344"/>
            </w:tabs>
            <w:rPr>
              <w:rFonts w:eastAsiaTheme="minorEastAsia"/>
              <w:noProof/>
              <w:lang w:eastAsia="ru-RU"/>
            </w:rPr>
          </w:pPr>
          <w:r>
            <w:fldChar w:fldCharType="begin"/>
          </w:r>
          <w:r>
            <w:instrText xml:space="preserve"> TOC \o "1-3" \h \z \u </w:instrText>
          </w:r>
          <w:r>
            <w:fldChar w:fldCharType="separate"/>
          </w:r>
          <w:hyperlink w:anchor="_Toc474319392" w:history="1">
            <w:r w:rsidR="00EC739C" w:rsidRPr="00B61AEE">
              <w:rPr>
                <w:rStyle w:val="af0"/>
                <w:noProof/>
                <w:lang w:val="en-US"/>
              </w:rPr>
              <w:t>Overview</w:t>
            </w:r>
            <w:r w:rsidR="00EC739C">
              <w:rPr>
                <w:noProof/>
                <w:webHidden/>
              </w:rPr>
              <w:tab/>
            </w:r>
            <w:r w:rsidR="00EC739C">
              <w:rPr>
                <w:noProof/>
                <w:webHidden/>
              </w:rPr>
              <w:fldChar w:fldCharType="begin"/>
            </w:r>
            <w:r w:rsidR="00EC739C">
              <w:rPr>
                <w:noProof/>
                <w:webHidden/>
              </w:rPr>
              <w:instrText xml:space="preserve"> PAGEREF _Toc474319392 \h </w:instrText>
            </w:r>
            <w:r w:rsidR="00EC739C">
              <w:rPr>
                <w:noProof/>
                <w:webHidden/>
              </w:rPr>
            </w:r>
            <w:r w:rsidR="00EC739C">
              <w:rPr>
                <w:noProof/>
                <w:webHidden/>
              </w:rPr>
              <w:fldChar w:fldCharType="separate"/>
            </w:r>
            <w:r w:rsidR="00B078ED">
              <w:rPr>
                <w:noProof/>
                <w:webHidden/>
              </w:rPr>
              <w:t>3</w:t>
            </w:r>
            <w:r w:rsidR="00EC739C">
              <w:rPr>
                <w:noProof/>
                <w:webHidden/>
              </w:rPr>
              <w:fldChar w:fldCharType="end"/>
            </w:r>
          </w:hyperlink>
        </w:p>
        <w:p w:rsidR="00EC739C" w:rsidRDefault="007A673A">
          <w:pPr>
            <w:pStyle w:val="11"/>
            <w:tabs>
              <w:tab w:val="right" w:leader="dot" w:pos="9344"/>
            </w:tabs>
            <w:rPr>
              <w:rFonts w:eastAsiaTheme="minorEastAsia"/>
              <w:noProof/>
              <w:lang w:eastAsia="ru-RU"/>
            </w:rPr>
          </w:pPr>
          <w:hyperlink w:anchor="_Toc474319393" w:history="1">
            <w:r w:rsidR="00EC739C" w:rsidRPr="00B61AEE">
              <w:rPr>
                <w:rStyle w:val="af0"/>
                <w:noProof/>
                <w:lang w:val="en-US"/>
              </w:rPr>
              <w:t>System architecture</w:t>
            </w:r>
            <w:r w:rsidR="00EC739C">
              <w:rPr>
                <w:noProof/>
                <w:webHidden/>
              </w:rPr>
              <w:tab/>
            </w:r>
            <w:r w:rsidR="00EC739C">
              <w:rPr>
                <w:noProof/>
                <w:webHidden/>
              </w:rPr>
              <w:fldChar w:fldCharType="begin"/>
            </w:r>
            <w:r w:rsidR="00EC739C">
              <w:rPr>
                <w:noProof/>
                <w:webHidden/>
              </w:rPr>
              <w:instrText xml:space="preserve"> PAGEREF _Toc474319393 \h </w:instrText>
            </w:r>
            <w:r w:rsidR="00EC739C">
              <w:rPr>
                <w:noProof/>
                <w:webHidden/>
              </w:rPr>
            </w:r>
            <w:r w:rsidR="00EC739C">
              <w:rPr>
                <w:noProof/>
                <w:webHidden/>
              </w:rPr>
              <w:fldChar w:fldCharType="separate"/>
            </w:r>
            <w:r w:rsidR="00B078ED">
              <w:rPr>
                <w:noProof/>
                <w:webHidden/>
              </w:rPr>
              <w:t>3</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394" w:history="1">
            <w:r w:rsidR="00EC739C" w:rsidRPr="00B61AEE">
              <w:rPr>
                <w:rStyle w:val="af0"/>
                <w:noProof/>
                <w:lang w:val="en-US"/>
              </w:rPr>
              <w:t>Room controller</w:t>
            </w:r>
            <w:r w:rsidR="00EC739C">
              <w:rPr>
                <w:noProof/>
                <w:webHidden/>
              </w:rPr>
              <w:tab/>
            </w:r>
            <w:r w:rsidR="00EC739C">
              <w:rPr>
                <w:noProof/>
                <w:webHidden/>
              </w:rPr>
              <w:fldChar w:fldCharType="begin"/>
            </w:r>
            <w:r w:rsidR="00EC739C">
              <w:rPr>
                <w:noProof/>
                <w:webHidden/>
              </w:rPr>
              <w:instrText xml:space="preserve"> PAGEREF _Toc474319394 \h </w:instrText>
            </w:r>
            <w:r w:rsidR="00EC739C">
              <w:rPr>
                <w:noProof/>
                <w:webHidden/>
              </w:rPr>
            </w:r>
            <w:r w:rsidR="00EC739C">
              <w:rPr>
                <w:noProof/>
                <w:webHidden/>
              </w:rPr>
              <w:fldChar w:fldCharType="separate"/>
            </w:r>
            <w:r w:rsidR="00B078ED">
              <w:rPr>
                <w:noProof/>
                <w:webHidden/>
              </w:rPr>
              <w:t>4</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395" w:history="1">
            <w:r w:rsidR="00EC739C" w:rsidRPr="00B61AEE">
              <w:rPr>
                <w:rStyle w:val="af0"/>
                <w:noProof/>
                <w:lang w:val="en-US"/>
              </w:rPr>
              <w:t>Hardware sensors</w:t>
            </w:r>
            <w:r w:rsidR="00EC739C">
              <w:rPr>
                <w:noProof/>
                <w:webHidden/>
              </w:rPr>
              <w:tab/>
            </w:r>
            <w:r w:rsidR="00EC739C">
              <w:rPr>
                <w:noProof/>
                <w:webHidden/>
              </w:rPr>
              <w:fldChar w:fldCharType="begin"/>
            </w:r>
            <w:r w:rsidR="00EC739C">
              <w:rPr>
                <w:noProof/>
                <w:webHidden/>
              </w:rPr>
              <w:instrText xml:space="preserve"> PAGEREF _Toc474319395 \h </w:instrText>
            </w:r>
            <w:r w:rsidR="00EC739C">
              <w:rPr>
                <w:noProof/>
                <w:webHidden/>
              </w:rPr>
            </w:r>
            <w:r w:rsidR="00EC739C">
              <w:rPr>
                <w:noProof/>
                <w:webHidden/>
              </w:rPr>
              <w:fldChar w:fldCharType="separate"/>
            </w:r>
            <w:r w:rsidR="00B078ED">
              <w:rPr>
                <w:noProof/>
                <w:webHidden/>
              </w:rPr>
              <w:t>5</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396" w:history="1">
            <w:r w:rsidR="00EC739C" w:rsidRPr="00B61AEE">
              <w:rPr>
                <w:rStyle w:val="af0"/>
                <w:noProof/>
                <w:lang w:val="en-US"/>
              </w:rPr>
              <w:t>Motor controller</w:t>
            </w:r>
            <w:r w:rsidR="00EC739C">
              <w:rPr>
                <w:noProof/>
                <w:webHidden/>
              </w:rPr>
              <w:tab/>
            </w:r>
            <w:r w:rsidR="00EC739C">
              <w:rPr>
                <w:noProof/>
                <w:webHidden/>
              </w:rPr>
              <w:fldChar w:fldCharType="begin"/>
            </w:r>
            <w:r w:rsidR="00EC739C">
              <w:rPr>
                <w:noProof/>
                <w:webHidden/>
              </w:rPr>
              <w:instrText xml:space="preserve"> PAGEREF _Toc474319396 \h </w:instrText>
            </w:r>
            <w:r w:rsidR="00EC739C">
              <w:rPr>
                <w:noProof/>
                <w:webHidden/>
              </w:rPr>
            </w:r>
            <w:r w:rsidR="00EC739C">
              <w:rPr>
                <w:noProof/>
                <w:webHidden/>
              </w:rPr>
              <w:fldChar w:fldCharType="separate"/>
            </w:r>
            <w:r w:rsidR="00B078ED">
              <w:rPr>
                <w:noProof/>
                <w:webHidden/>
              </w:rPr>
              <w:t>5</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397" w:history="1">
            <w:r w:rsidR="00EC739C" w:rsidRPr="00B61AEE">
              <w:rPr>
                <w:rStyle w:val="af0"/>
                <w:noProof/>
                <w:lang w:val="en-US"/>
              </w:rPr>
              <w:t>Control server</w:t>
            </w:r>
            <w:r w:rsidR="00EC739C">
              <w:rPr>
                <w:noProof/>
                <w:webHidden/>
              </w:rPr>
              <w:tab/>
            </w:r>
            <w:r w:rsidR="00EC739C">
              <w:rPr>
                <w:noProof/>
                <w:webHidden/>
              </w:rPr>
              <w:fldChar w:fldCharType="begin"/>
            </w:r>
            <w:r w:rsidR="00EC739C">
              <w:rPr>
                <w:noProof/>
                <w:webHidden/>
              </w:rPr>
              <w:instrText xml:space="preserve"> PAGEREF _Toc474319397 \h </w:instrText>
            </w:r>
            <w:r w:rsidR="00EC739C">
              <w:rPr>
                <w:noProof/>
                <w:webHidden/>
              </w:rPr>
            </w:r>
            <w:r w:rsidR="00EC739C">
              <w:rPr>
                <w:noProof/>
                <w:webHidden/>
              </w:rPr>
              <w:fldChar w:fldCharType="separate"/>
            </w:r>
            <w:r w:rsidR="00B078ED">
              <w:rPr>
                <w:noProof/>
                <w:webHidden/>
              </w:rPr>
              <w:t>6</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398" w:history="1">
            <w:r w:rsidR="00EC739C" w:rsidRPr="00B61AEE">
              <w:rPr>
                <w:rStyle w:val="af0"/>
                <w:noProof/>
                <w:lang w:val="en-US"/>
              </w:rPr>
              <w:t>Configuration database</w:t>
            </w:r>
            <w:r w:rsidR="00EC739C">
              <w:rPr>
                <w:noProof/>
                <w:webHidden/>
              </w:rPr>
              <w:tab/>
            </w:r>
            <w:r w:rsidR="00EC739C">
              <w:rPr>
                <w:noProof/>
                <w:webHidden/>
              </w:rPr>
              <w:fldChar w:fldCharType="begin"/>
            </w:r>
            <w:r w:rsidR="00EC739C">
              <w:rPr>
                <w:noProof/>
                <w:webHidden/>
              </w:rPr>
              <w:instrText xml:space="preserve"> PAGEREF _Toc474319398 \h </w:instrText>
            </w:r>
            <w:r w:rsidR="00EC739C">
              <w:rPr>
                <w:noProof/>
                <w:webHidden/>
              </w:rPr>
            </w:r>
            <w:r w:rsidR="00EC739C">
              <w:rPr>
                <w:noProof/>
                <w:webHidden/>
              </w:rPr>
              <w:fldChar w:fldCharType="separate"/>
            </w:r>
            <w:r w:rsidR="00B078ED">
              <w:rPr>
                <w:noProof/>
                <w:webHidden/>
              </w:rPr>
              <w:t>6</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399" w:history="1">
            <w:r w:rsidR="00EC739C" w:rsidRPr="00B61AEE">
              <w:rPr>
                <w:rStyle w:val="af0"/>
                <w:noProof/>
                <w:lang w:val="en-US"/>
              </w:rPr>
              <w:t>Web server</w:t>
            </w:r>
            <w:r w:rsidR="00EC739C">
              <w:rPr>
                <w:noProof/>
                <w:webHidden/>
              </w:rPr>
              <w:tab/>
            </w:r>
            <w:r w:rsidR="00EC739C">
              <w:rPr>
                <w:noProof/>
                <w:webHidden/>
              </w:rPr>
              <w:fldChar w:fldCharType="begin"/>
            </w:r>
            <w:r w:rsidR="00EC739C">
              <w:rPr>
                <w:noProof/>
                <w:webHidden/>
              </w:rPr>
              <w:instrText xml:space="preserve"> PAGEREF _Toc474319399 \h </w:instrText>
            </w:r>
            <w:r w:rsidR="00EC739C">
              <w:rPr>
                <w:noProof/>
                <w:webHidden/>
              </w:rPr>
            </w:r>
            <w:r w:rsidR="00EC739C">
              <w:rPr>
                <w:noProof/>
                <w:webHidden/>
              </w:rPr>
              <w:fldChar w:fldCharType="separate"/>
            </w:r>
            <w:r w:rsidR="00B078ED">
              <w:rPr>
                <w:noProof/>
                <w:webHidden/>
              </w:rPr>
              <w:t>7</w:t>
            </w:r>
            <w:r w:rsidR="00EC739C">
              <w:rPr>
                <w:noProof/>
                <w:webHidden/>
              </w:rPr>
              <w:fldChar w:fldCharType="end"/>
            </w:r>
          </w:hyperlink>
        </w:p>
        <w:p w:rsidR="00EC739C" w:rsidRDefault="007A673A">
          <w:pPr>
            <w:pStyle w:val="11"/>
            <w:tabs>
              <w:tab w:val="right" w:leader="dot" w:pos="9344"/>
            </w:tabs>
            <w:rPr>
              <w:rFonts w:eastAsiaTheme="minorEastAsia"/>
              <w:noProof/>
              <w:lang w:eastAsia="ru-RU"/>
            </w:rPr>
          </w:pPr>
          <w:hyperlink w:anchor="_Toc474319400" w:history="1">
            <w:r w:rsidR="00EC739C" w:rsidRPr="00B61AEE">
              <w:rPr>
                <w:rStyle w:val="af0"/>
                <w:noProof/>
                <w:lang w:val="en-US"/>
              </w:rPr>
              <w:t>Technical requirements</w:t>
            </w:r>
            <w:r w:rsidR="00EC739C">
              <w:rPr>
                <w:noProof/>
                <w:webHidden/>
              </w:rPr>
              <w:tab/>
            </w:r>
            <w:r w:rsidR="00EC739C">
              <w:rPr>
                <w:noProof/>
                <w:webHidden/>
              </w:rPr>
              <w:fldChar w:fldCharType="begin"/>
            </w:r>
            <w:r w:rsidR="00EC739C">
              <w:rPr>
                <w:noProof/>
                <w:webHidden/>
              </w:rPr>
              <w:instrText xml:space="preserve"> PAGEREF _Toc474319400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01" w:history="1">
            <w:r w:rsidR="00EC739C" w:rsidRPr="00B61AEE">
              <w:rPr>
                <w:rStyle w:val="af0"/>
                <w:noProof/>
                <w:lang w:val="en-US"/>
              </w:rPr>
              <w:t>Room controller</w:t>
            </w:r>
            <w:r w:rsidR="00EC739C">
              <w:rPr>
                <w:noProof/>
                <w:webHidden/>
              </w:rPr>
              <w:tab/>
            </w:r>
            <w:r w:rsidR="00EC739C">
              <w:rPr>
                <w:noProof/>
                <w:webHidden/>
              </w:rPr>
              <w:fldChar w:fldCharType="begin"/>
            </w:r>
            <w:r w:rsidR="00EC739C">
              <w:rPr>
                <w:noProof/>
                <w:webHidden/>
              </w:rPr>
              <w:instrText xml:space="preserve"> PAGEREF _Toc474319401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02" w:history="1">
            <w:r w:rsidR="00EC739C" w:rsidRPr="00B61AEE">
              <w:rPr>
                <w:rStyle w:val="af0"/>
                <w:noProof/>
                <w:lang w:val="en-US"/>
              </w:rPr>
              <w:t>Sensors</w:t>
            </w:r>
            <w:r w:rsidR="00EC739C">
              <w:rPr>
                <w:noProof/>
                <w:webHidden/>
              </w:rPr>
              <w:tab/>
            </w:r>
            <w:r w:rsidR="00EC739C">
              <w:rPr>
                <w:noProof/>
                <w:webHidden/>
              </w:rPr>
              <w:fldChar w:fldCharType="begin"/>
            </w:r>
            <w:r w:rsidR="00EC739C">
              <w:rPr>
                <w:noProof/>
                <w:webHidden/>
              </w:rPr>
              <w:instrText xml:space="preserve"> PAGEREF _Toc474319402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31"/>
            <w:tabs>
              <w:tab w:val="right" w:leader="dot" w:pos="9344"/>
            </w:tabs>
            <w:rPr>
              <w:rFonts w:eastAsiaTheme="minorEastAsia"/>
              <w:noProof/>
              <w:lang w:eastAsia="ru-RU"/>
            </w:rPr>
          </w:pPr>
          <w:hyperlink w:anchor="_Toc474319403" w:history="1">
            <w:r w:rsidR="00EC739C" w:rsidRPr="00B61AEE">
              <w:rPr>
                <w:rStyle w:val="af0"/>
                <w:noProof/>
                <w:lang w:val="en-US"/>
              </w:rPr>
              <w:t>Temperature sensors</w:t>
            </w:r>
            <w:r w:rsidR="00EC739C">
              <w:rPr>
                <w:noProof/>
                <w:webHidden/>
              </w:rPr>
              <w:tab/>
            </w:r>
            <w:r w:rsidR="00EC739C">
              <w:rPr>
                <w:noProof/>
                <w:webHidden/>
              </w:rPr>
              <w:fldChar w:fldCharType="begin"/>
            </w:r>
            <w:r w:rsidR="00EC739C">
              <w:rPr>
                <w:noProof/>
                <w:webHidden/>
              </w:rPr>
              <w:instrText xml:space="preserve"> PAGEREF _Toc474319403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31"/>
            <w:tabs>
              <w:tab w:val="right" w:leader="dot" w:pos="9344"/>
            </w:tabs>
            <w:rPr>
              <w:rFonts w:eastAsiaTheme="minorEastAsia"/>
              <w:noProof/>
              <w:lang w:eastAsia="ru-RU"/>
            </w:rPr>
          </w:pPr>
          <w:hyperlink w:anchor="_Toc474319404" w:history="1">
            <w:r w:rsidR="00EC739C" w:rsidRPr="00B61AEE">
              <w:rPr>
                <w:rStyle w:val="af0"/>
                <w:noProof/>
                <w:lang w:val="en-US"/>
              </w:rPr>
              <w:t>Light sensor</w:t>
            </w:r>
            <w:r w:rsidR="00EC739C">
              <w:rPr>
                <w:noProof/>
                <w:webHidden/>
              </w:rPr>
              <w:tab/>
            </w:r>
            <w:r w:rsidR="00EC739C">
              <w:rPr>
                <w:noProof/>
                <w:webHidden/>
              </w:rPr>
              <w:fldChar w:fldCharType="begin"/>
            </w:r>
            <w:r w:rsidR="00EC739C">
              <w:rPr>
                <w:noProof/>
                <w:webHidden/>
              </w:rPr>
              <w:instrText xml:space="preserve"> PAGEREF _Toc474319404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31"/>
            <w:tabs>
              <w:tab w:val="right" w:leader="dot" w:pos="9344"/>
            </w:tabs>
            <w:rPr>
              <w:rFonts w:eastAsiaTheme="minorEastAsia"/>
              <w:noProof/>
              <w:lang w:eastAsia="ru-RU"/>
            </w:rPr>
          </w:pPr>
          <w:hyperlink w:anchor="_Toc474319405" w:history="1">
            <w:r w:rsidR="00EC739C" w:rsidRPr="00B61AEE">
              <w:rPr>
                <w:rStyle w:val="af0"/>
                <w:noProof/>
                <w:lang w:val="en-US"/>
              </w:rPr>
              <w:t>Motion detector</w:t>
            </w:r>
            <w:r w:rsidR="00EC739C">
              <w:rPr>
                <w:noProof/>
                <w:webHidden/>
              </w:rPr>
              <w:tab/>
            </w:r>
            <w:r w:rsidR="00EC739C">
              <w:rPr>
                <w:noProof/>
                <w:webHidden/>
              </w:rPr>
              <w:fldChar w:fldCharType="begin"/>
            </w:r>
            <w:r w:rsidR="00EC739C">
              <w:rPr>
                <w:noProof/>
                <w:webHidden/>
              </w:rPr>
              <w:instrText xml:space="preserve"> PAGEREF _Toc474319405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06" w:history="1">
            <w:r w:rsidR="00EC739C" w:rsidRPr="00B61AEE">
              <w:rPr>
                <w:rStyle w:val="af0"/>
                <w:noProof/>
                <w:lang w:val="en-US"/>
              </w:rPr>
              <w:t>Motor controller</w:t>
            </w:r>
            <w:r w:rsidR="00EC739C">
              <w:rPr>
                <w:noProof/>
                <w:webHidden/>
              </w:rPr>
              <w:tab/>
            </w:r>
            <w:r w:rsidR="00EC739C">
              <w:rPr>
                <w:noProof/>
                <w:webHidden/>
              </w:rPr>
              <w:fldChar w:fldCharType="begin"/>
            </w:r>
            <w:r w:rsidR="00EC739C">
              <w:rPr>
                <w:noProof/>
                <w:webHidden/>
              </w:rPr>
              <w:instrText xml:space="preserve"> PAGEREF _Toc474319406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07" w:history="1">
            <w:r w:rsidR="00EC739C" w:rsidRPr="00B61AEE">
              <w:rPr>
                <w:rStyle w:val="af0"/>
                <w:noProof/>
                <w:lang w:val="en-US"/>
              </w:rPr>
              <w:t>Control server</w:t>
            </w:r>
            <w:r w:rsidR="00EC739C">
              <w:rPr>
                <w:noProof/>
                <w:webHidden/>
              </w:rPr>
              <w:tab/>
            </w:r>
            <w:r w:rsidR="00EC739C">
              <w:rPr>
                <w:noProof/>
                <w:webHidden/>
              </w:rPr>
              <w:fldChar w:fldCharType="begin"/>
            </w:r>
            <w:r w:rsidR="00EC739C">
              <w:rPr>
                <w:noProof/>
                <w:webHidden/>
              </w:rPr>
              <w:instrText xml:space="preserve"> PAGEREF _Toc474319407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08" w:history="1">
            <w:r w:rsidR="00EC739C" w:rsidRPr="00B61AEE">
              <w:rPr>
                <w:rStyle w:val="af0"/>
                <w:noProof/>
                <w:lang w:val="en-US"/>
              </w:rPr>
              <w:t>Web server</w:t>
            </w:r>
            <w:r w:rsidR="00EC739C">
              <w:rPr>
                <w:noProof/>
                <w:webHidden/>
              </w:rPr>
              <w:tab/>
            </w:r>
            <w:r w:rsidR="00EC739C">
              <w:rPr>
                <w:noProof/>
                <w:webHidden/>
              </w:rPr>
              <w:fldChar w:fldCharType="begin"/>
            </w:r>
            <w:r w:rsidR="00EC739C">
              <w:rPr>
                <w:noProof/>
                <w:webHidden/>
              </w:rPr>
              <w:instrText xml:space="preserve"> PAGEREF _Toc474319408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11"/>
            <w:tabs>
              <w:tab w:val="right" w:leader="dot" w:pos="9344"/>
            </w:tabs>
            <w:rPr>
              <w:rFonts w:eastAsiaTheme="minorEastAsia"/>
              <w:noProof/>
              <w:lang w:eastAsia="ru-RU"/>
            </w:rPr>
          </w:pPr>
          <w:hyperlink w:anchor="_Toc474319409" w:history="1">
            <w:r w:rsidR="00EC739C" w:rsidRPr="00B61AEE">
              <w:rPr>
                <w:rStyle w:val="af0"/>
                <w:noProof/>
                <w:lang w:val="en-US"/>
              </w:rPr>
              <w:t>Communication channels</w:t>
            </w:r>
            <w:r w:rsidR="00EC739C">
              <w:rPr>
                <w:noProof/>
                <w:webHidden/>
              </w:rPr>
              <w:tab/>
            </w:r>
            <w:r w:rsidR="00EC739C">
              <w:rPr>
                <w:noProof/>
                <w:webHidden/>
              </w:rPr>
              <w:fldChar w:fldCharType="begin"/>
            </w:r>
            <w:r w:rsidR="00EC739C">
              <w:rPr>
                <w:noProof/>
                <w:webHidden/>
              </w:rPr>
              <w:instrText xml:space="preserve"> PAGEREF _Toc474319409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0" w:history="1">
            <w:r w:rsidR="00EC739C" w:rsidRPr="00B61AEE">
              <w:rPr>
                <w:rStyle w:val="af0"/>
                <w:noProof/>
                <w:lang w:val="en-US"/>
              </w:rPr>
              <w:t>Internal channel</w:t>
            </w:r>
            <w:r w:rsidR="00EC739C">
              <w:rPr>
                <w:noProof/>
                <w:webHidden/>
              </w:rPr>
              <w:tab/>
            </w:r>
            <w:r w:rsidR="00EC739C">
              <w:rPr>
                <w:noProof/>
                <w:webHidden/>
              </w:rPr>
              <w:fldChar w:fldCharType="begin"/>
            </w:r>
            <w:r w:rsidR="00EC739C">
              <w:rPr>
                <w:noProof/>
                <w:webHidden/>
              </w:rPr>
              <w:instrText xml:space="preserve"> PAGEREF _Toc474319410 \h </w:instrText>
            </w:r>
            <w:r w:rsidR="00EC739C">
              <w:rPr>
                <w:noProof/>
                <w:webHidden/>
              </w:rPr>
            </w:r>
            <w:r w:rsidR="00EC739C">
              <w:rPr>
                <w:noProof/>
                <w:webHidden/>
              </w:rPr>
              <w:fldChar w:fldCharType="separate"/>
            </w:r>
            <w:r w:rsidR="00B078ED">
              <w:rPr>
                <w:noProof/>
                <w:webHidden/>
              </w:rPr>
              <w:t>9</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1" w:history="1">
            <w:r w:rsidR="00EC739C" w:rsidRPr="00B61AEE">
              <w:rPr>
                <w:rStyle w:val="af0"/>
                <w:noProof/>
                <w:lang w:val="en-US"/>
              </w:rPr>
              <w:t>External channel</w:t>
            </w:r>
            <w:r w:rsidR="00EC739C">
              <w:rPr>
                <w:noProof/>
                <w:webHidden/>
              </w:rPr>
              <w:tab/>
            </w:r>
            <w:r w:rsidR="00EC739C">
              <w:rPr>
                <w:noProof/>
                <w:webHidden/>
              </w:rPr>
              <w:fldChar w:fldCharType="begin"/>
            </w:r>
            <w:r w:rsidR="00EC739C">
              <w:rPr>
                <w:noProof/>
                <w:webHidden/>
              </w:rPr>
              <w:instrText xml:space="preserve"> PAGEREF _Toc474319411 \h </w:instrText>
            </w:r>
            <w:r w:rsidR="00EC739C">
              <w:rPr>
                <w:noProof/>
                <w:webHidden/>
              </w:rPr>
            </w:r>
            <w:r w:rsidR="00EC739C">
              <w:rPr>
                <w:noProof/>
                <w:webHidden/>
              </w:rPr>
              <w:fldChar w:fldCharType="separate"/>
            </w:r>
            <w:r w:rsidR="00B078ED">
              <w:rPr>
                <w:noProof/>
                <w:webHidden/>
              </w:rPr>
              <w:t>10</w:t>
            </w:r>
            <w:r w:rsidR="00EC739C">
              <w:rPr>
                <w:noProof/>
                <w:webHidden/>
              </w:rPr>
              <w:fldChar w:fldCharType="end"/>
            </w:r>
          </w:hyperlink>
        </w:p>
        <w:p w:rsidR="00EC739C" w:rsidRDefault="007A673A">
          <w:pPr>
            <w:pStyle w:val="11"/>
            <w:tabs>
              <w:tab w:val="right" w:leader="dot" w:pos="9344"/>
            </w:tabs>
            <w:rPr>
              <w:rFonts w:eastAsiaTheme="minorEastAsia"/>
              <w:noProof/>
              <w:lang w:eastAsia="ru-RU"/>
            </w:rPr>
          </w:pPr>
          <w:hyperlink w:anchor="_Toc474319412" w:history="1">
            <w:r w:rsidR="00EC739C" w:rsidRPr="00B61AEE">
              <w:rPr>
                <w:rStyle w:val="af0"/>
                <w:noProof/>
                <w:lang w:val="en-US"/>
              </w:rPr>
              <w:t>Security</w:t>
            </w:r>
            <w:r w:rsidR="00EC739C">
              <w:rPr>
                <w:noProof/>
                <w:webHidden/>
              </w:rPr>
              <w:tab/>
            </w:r>
            <w:r w:rsidR="00EC739C">
              <w:rPr>
                <w:noProof/>
                <w:webHidden/>
              </w:rPr>
              <w:fldChar w:fldCharType="begin"/>
            </w:r>
            <w:r w:rsidR="00EC739C">
              <w:rPr>
                <w:noProof/>
                <w:webHidden/>
              </w:rPr>
              <w:instrText xml:space="preserve"> PAGEREF _Toc474319412 \h </w:instrText>
            </w:r>
            <w:r w:rsidR="00EC739C">
              <w:rPr>
                <w:noProof/>
                <w:webHidden/>
              </w:rPr>
            </w:r>
            <w:r w:rsidR="00EC739C">
              <w:rPr>
                <w:noProof/>
                <w:webHidden/>
              </w:rPr>
              <w:fldChar w:fldCharType="separate"/>
            </w:r>
            <w:r w:rsidR="00B078ED">
              <w:rPr>
                <w:noProof/>
                <w:webHidden/>
              </w:rPr>
              <w:t>10</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3" w:history="1">
            <w:r w:rsidR="00EC739C" w:rsidRPr="00B61AEE">
              <w:rPr>
                <w:rStyle w:val="af0"/>
                <w:noProof/>
                <w:lang w:val="en-US"/>
              </w:rPr>
              <w:t>Communication channel security</w:t>
            </w:r>
            <w:r w:rsidR="00EC739C">
              <w:rPr>
                <w:noProof/>
                <w:webHidden/>
              </w:rPr>
              <w:tab/>
            </w:r>
            <w:r w:rsidR="00EC739C">
              <w:rPr>
                <w:noProof/>
                <w:webHidden/>
              </w:rPr>
              <w:fldChar w:fldCharType="begin"/>
            </w:r>
            <w:r w:rsidR="00EC739C">
              <w:rPr>
                <w:noProof/>
                <w:webHidden/>
              </w:rPr>
              <w:instrText xml:space="preserve"> PAGEREF _Toc474319413 \h </w:instrText>
            </w:r>
            <w:r w:rsidR="00EC739C">
              <w:rPr>
                <w:noProof/>
                <w:webHidden/>
              </w:rPr>
            </w:r>
            <w:r w:rsidR="00EC739C">
              <w:rPr>
                <w:noProof/>
                <w:webHidden/>
              </w:rPr>
              <w:fldChar w:fldCharType="separate"/>
            </w:r>
            <w:r w:rsidR="00B078ED">
              <w:rPr>
                <w:noProof/>
                <w:webHidden/>
              </w:rPr>
              <w:t>10</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4" w:history="1">
            <w:r w:rsidR="00EC739C" w:rsidRPr="00B61AEE">
              <w:rPr>
                <w:rStyle w:val="af0"/>
                <w:noProof/>
                <w:lang w:val="en-US"/>
              </w:rPr>
              <w:t>User level security</w:t>
            </w:r>
            <w:r w:rsidR="00EC739C">
              <w:rPr>
                <w:noProof/>
                <w:webHidden/>
              </w:rPr>
              <w:tab/>
            </w:r>
            <w:r w:rsidR="00EC739C">
              <w:rPr>
                <w:noProof/>
                <w:webHidden/>
              </w:rPr>
              <w:fldChar w:fldCharType="begin"/>
            </w:r>
            <w:r w:rsidR="00EC739C">
              <w:rPr>
                <w:noProof/>
                <w:webHidden/>
              </w:rPr>
              <w:instrText xml:space="preserve"> PAGEREF _Toc474319414 \h </w:instrText>
            </w:r>
            <w:r w:rsidR="00EC739C">
              <w:rPr>
                <w:noProof/>
                <w:webHidden/>
              </w:rPr>
            </w:r>
            <w:r w:rsidR="00EC739C">
              <w:rPr>
                <w:noProof/>
                <w:webHidden/>
              </w:rPr>
              <w:fldChar w:fldCharType="separate"/>
            </w:r>
            <w:r w:rsidR="00B078ED">
              <w:rPr>
                <w:noProof/>
                <w:webHidden/>
              </w:rPr>
              <w:t>10</w:t>
            </w:r>
            <w:r w:rsidR="00EC739C">
              <w:rPr>
                <w:noProof/>
                <w:webHidden/>
              </w:rPr>
              <w:fldChar w:fldCharType="end"/>
            </w:r>
          </w:hyperlink>
        </w:p>
        <w:p w:rsidR="00EC739C" w:rsidRDefault="007A673A">
          <w:pPr>
            <w:pStyle w:val="11"/>
            <w:tabs>
              <w:tab w:val="right" w:leader="dot" w:pos="9344"/>
            </w:tabs>
            <w:rPr>
              <w:rFonts w:eastAsiaTheme="minorEastAsia"/>
              <w:noProof/>
              <w:lang w:eastAsia="ru-RU"/>
            </w:rPr>
          </w:pPr>
          <w:hyperlink w:anchor="_Toc474319415" w:history="1">
            <w:r w:rsidR="00EC739C" w:rsidRPr="00B61AEE">
              <w:rPr>
                <w:rStyle w:val="af0"/>
                <w:noProof/>
                <w:lang w:val="en-US"/>
              </w:rPr>
              <w:t>Development process</w:t>
            </w:r>
            <w:r w:rsidR="00EC739C">
              <w:rPr>
                <w:noProof/>
                <w:webHidden/>
              </w:rPr>
              <w:tab/>
            </w:r>
            <w:r w:rsidR="00EC739C">
              <w:rPr>
                <w:noProof/>
                <w:webHidden/>
              </w:rPr>
              <w:fldChar w:fldCharType="begin"/>
            </w:r>
            <w:r w:rsidR="00EC739C">
              <w:rPr>
                <w:noProof/>
                <w:webHidden/>
              </w:rPr>
              <w:instrText xml:space="preserve"> PAGEREF _Toc474319415 \h </w:instrText>
            </w:r>
            <w:r w:rsidR="00EC739C">
              <w:rPr>
                <w:noProof/>
                <w:webHidden/>
              </w:rPr>
            </w:r>
            <w:r w:rsidR="00EC739C">
              <w:rPr>
                <w:noProof/>
                <w:webHidden/>
              </w:rPr>
              <w:fldChar w:fldCharType="separate"/>
            </w:r>
            <w:r w:rsidR="00B078ED">
              <w:rPr>
                <w:noProof/>
                <w:webHidden/>
              </w:rPr>
              <w:t>10</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6" w:history="1">
            <w:r w:rsidR="00EC739C" w:rsidRPr="00B61AEE">
              <w:rPr>
                <w:rStyle w:val="af0"/>
                <w:noProof/>
                <w:lang w:val="en-US"/>
              </w:rPr>
              <w:t>Stage 1. Proof of concept</w:t>
            </w:r>
            <w:r w:rsidR="00EC739C">
              <w:rPr>
                <w:noProof/>
                <w:webHidden/>
              </w:rPr>
              <w:tab/>
            </w:r>
            <w:r w:rsidR="00EC739C">
              <w:rPr>
                <w:noProof/>
                <w:webHidden/>
              </w:rPr>
              <w:fldChar w:fldCharType="begin"/>
            </w:r>
            <w:r w:rsidR="00EC739C">
              <w:rPr>
                <w:noProof/>
                <w:webHidden/>
              </w:rPr>
              <w:instrText xml:space="preserve"> PAGEREF _Toc474319416 \h </w:instrText>
            </w:r>
            <w:r w:rsidR="00EC739C">
              <w:rPr>
                <w:noProof/>
                <w:webHidden/>
              </w:rPr>
            </w:r>
            <w:r w:rsidR="00EC739C">
              <w:rPr>
                <w:noProof/>
                <w:webHidden/>
              </w:rPr>
              <w:fldChar w:fldCharType="separate"/>
            </w:r>
            <w:r w:rsidR="00B078ED">
              <w:rPr>
                <w:noProof/>
                <w:webHidden/>
              </w:rPr>
              <w:t>10</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7" w:history="1">
            <w:r w:rsidR="00EC739C" w:rsidRPr="00B61AEE">
              <w:rPr>
                <w:rStyle w:val="af0"/>
                <w:noProof/>
                <w:lang w:val="en-US"/>
              </w:rPr>
              <w:t>Stage 2. Prototype</w:t>
            </w:r>
            <w:r w:rsidR="00EC739C">
              <w:rPr>
                <w:noProof/>
                <w:webHidden/>
              </w:rPr>
              <w:tab/>
            </w:r>
            <w:r w:rsidR="00EC739C">
              <w:rPr>
                <w:noProof/>
                <w:webHidden/>
              </w:rPr>
              <w:fldChar w:fldCharType="begin"/>
            </w:r>
            <w:r w:rsidR="00EC739C">
              <w:rPr>
                <w:noProof/>
                <w:webHidden/>
              </w:rPr>
              <w:instrText xml:space="preserve"> PAGEREF _Toc474319417 \h </w:instrText>
            </w:r>
            <w:r w:rsidR="00EC739C">
              <w:rPr>
                <w:noProof/>
                <w:webHidden/>
              </w:rPr>
            </w:r>
            <w:r w:rsidR="00EC739C">
              <w:rPr>
                <w:noProof/>
                <w:webHidden/>
              </w:rPr>
              <w:fldChar w:fldCharType="separate"/>
            </w:r>
            <w:r w:rsidR="00B078ED">
              <w:rPr>
                <w:noProof/>
                <w:webHidden/>
              </w:rPr>
              <w:t>11</w:t>
            </w:r>
            <w:r w:rsidR="00EC739C">
              <w:rPr>
                <w:noProof/>
                <w:webHidden/>
              </w:rPr>
              <w:fldChar w:fldCharType="end"/>
            </w:r>
          </w:hyperlink>
        </w:p>
        <w:p w:rsidR="00EC739C" w:rsidRDefault="007A673A">
          <w:pPr>
            <w:pStyle w:val="21"/>
            <w:tabs>
              <w:tab w:val="right" w:leader="dot" w:pos="9344"/>
            </w:tabs>
            <w:rPr>
              <w:rFonts w:eastAsiaTheme="minorEastAsia"/>
              <w:noProof/>
              <w:lang w:eastAsia="ru-RU"/>
            </w:rPr>
          </w:pPr>
          <w:hyperlink w:anchor="_Toc474319418" w:history="1">
            <w:r w:rsidR="00EC739C" w:rsidRPr="00B61AEE">
              <w:rPr>
                <w:rStyle w:val="af0"/>
                <w:noProof/>
                <w:lang w:val="en-US"/>
              </w:rPr>
              <w:t>Stage 3. Serial sample</w:t>
            </w:r>
            <w:r w:rsidR="00EC739C">
              <w:rPr>
                <w:noProof/>
                <w:webHidden/>
              </w:rPr>
              <w:tab/>
            </w:r>
            <w:r w:rsidR="00EC739C">
              <w:rPr>
                <w:noProof/>
                <w:webHidden/>
              </w:rPr>
              <w:fldChar w:fldCharType="begin"/>
            </w:r>
            <w:r w:rsidR="00EC739C">
              <w:rPr>
                <w:noProof/>
                <w:webHidden/>
              </w:rPr>
              <w:instrText xml:space="preserve"> PAGEREF _Toc474319418 \h </w:instrText>
            </w:r>
            <w:r w:rsidR="00EC739C">
              <w:rPr>
                <w:noProof/>
                <w:webHidden/>
              </w:rPr>
            </w:r>
            <w:r w:rsidR="00EC739C">
              <w:rPr>
                <w:noProof/>
                <w:webHidden/>
              </w:rPr>
              <w:fldChar w:fldCharType="separate"/>
            </w:r>
            <w:r w:rsidR="00B078ED">
              <w:rPr>
                <w:noProof/>
                <w:webHidden/>
              </w:rPr>
              <w:t>11</w:t>
            </w:r>
            <w:r w:rsidR="00EC739C">
              <w:rPr>
                <w:noProof/>
                <w:webHidden/>
              </w:rPr>
              <w:fldChar w:fldCharType="end"/>
            </w:r>
          </w:hyperlink>
        </w:p>
        <w:p w:rsidR="00EC739C" w:rsidRDefault="007A673A">
          <w:pPr>
            <w:pStyle w:val="11"/>
            <w:tabs>
              <w:tab w:val="right" w:leader="dot" w:pos="9344"/>
            </w:tabs>
            <w:rPr>
              <w:rFonts w:eastAsiaTheme="minorEastAsia"/>
              <w:noProof/>
              <w:lang w:eastAsia="ru-RU"/>
            </w:rPr>
          </w:pPr>
          <w:hyperlink w:anchor="_Toc474319419" w:history="1">
            <w:r w:rsidR="00EC739C" w:rsidRPr="00B61AEE">
              <w:rPr>
                <w:rStyle w:val="af0"/>
                <w:noProof/>
                <w:lang w:val="en-US"/>
              </w:rPr>
              <w:t>Comments</w:t>
            </w:r>
            <w:r w:rsidR="00EC739C">
              <w:rPr>
                <w:noProof/>
                <w:webHidden/>
              </w:rPr>
              <w:tab/>
            </w:r>
            <w:r w:rsidR="00EC739C">
              <w:rPr>
                <w:noProof/>
                <w:webHidden/>
              </w:rPr>
              <w:fldChar w:fldCharType="begin"/>
            </w:r>
            <w:r w:rsidR="00EC739C">
              <w:rPr>
                <w:noProof/>
                <w:webHidden/>
              </w:rPr>
              <w:instrText xml:space="preserve"> PAGEREF _Toc474319419 \h </w:instrText>
            </w:r>
            <w:r w:rsidR="00EC739C">
              <w:rPr>
                <w:noProof/>
                <w:webHidden/>
              </w:rPr>
            </w:r>
            <w:r w:rsidR="00EC739C">
              <w:rPr>
                <w:noProof/>
                <w:webHidden/>
              </w:rPr>
              <w:fldChar w:fldCharType="separate"/>
            </w:r>
            <w:r w:rsidR="00B078ED">
              <w:rPr>
                <w:noProof/>
                <w:webHidden/>
              </w:rPr>
              <w:t>11</w:t>
            </w:r>
            <w:r w:rsidR="00EC739C">
              <w:rPr>
                <w:noProof/>
                <w:webHidden/>
              </w:rPr>
              <w:fldChar w:fldCharType="end"/>
            </w:r>
          </w:hyperlink>
        </w:p>
        <w:p w:rsidR="001A79C8" w:rsidRDefault="001A79C8">
          <w:r>
            <w:rPr>
              <w:b/>
              <w:bCs/>
            </w:rPr>
            <w:fldChar w:fldCharType="end"/>
          </w:r>
        </w:p>
      </w:sdtContent>
    </w:sdt>
    <w:p w:rsidR="007E127D" w:rsidRDefault="007E127D">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rsidR="007B058D" w:rsidRDefault="00A441EF" w:rsidP="00183B4D">
      <w:pPr>
        <w:pStyle w:val="1"/>
        <w:rPr>
          <w:lang w:val="en-US"/>
        </w:rPr>
      </w:pPr>
      <w:bookmarkStart w:id="9" w:name="_Toc474319392"/>
      <w:r>
        <w:rPr>
          <w:lang w:val="en-US"/>
        </w:rPr>
        <w:lastRenderedPageBreak/>
        <w:t>Overview</w:t>
      </w:r>
      <w:bookmarkEnd w:id="9"/>
    </w:p>
    <w:p w:rsidR="007E127D" w:rsidRDefault="007E127D" w:rsidP="007E127D">
      <w:pPr>
        <w:rPr>
          <w:lang w:val="en-US"/>
        </w:rPr>
      </w:pPr>
      <w:r>
        <w:rPr>
          <w:lang w:val="en-US"/>
        </w:rPr>
        <w:t>Customer’s</w:t>
      </w:r>
      <w:r w:rsidRPr="007E127D">
        <w:rPr>
          <w:lang w:val="en-US"/>
        </w:rPr>
        <w:t xml:space="preserve"> interior blind is installed on the inside of a window and creates an insulation buffer between the glass and the fabric on the blind. The blind fully seals the window, so is very good for insulation. </w:t>
      </w:r>
      <w:r>
        <w:rPr>
          <w:lang w:val="en-US"/>
        </w:rPr>
        <w:t xml:space="preserve">It is necessary </w:t>
      </w:r>
      <w:r w:rsidRPr="007E127D">
        <w:rPr>
          <w:lang w:val="en-US"/>
        </w:rPr>
        <w:t xml:space="preserve">to develop a product that helps people conserve energy at home and in high offices/apartments by </w:t>
      </w:r>
      <w:ins w:id="10" w:author="Marc de Maaijer" w:date="2017-02-14T21:03:00Z">
        <w:r w:rsidR="00B078ED">
          <w:rPr>
            <w:lang w:val="en-US"/>
          </w:rPr>
          <w:t xml:space="preserve">intelligently and </w:t>
        </w:r>
      </w:ins>
      <w:r w:rsidRPr="007E127D">
        <w:rPr>
          <w:lang w:val="en-US"/>
        </w:rPr>
        <w:t>automatically closing to keep the house cool in summer or opening to warm the house in winter.</w:t>
      </w:r>
    </w:p>
    <w:p w:rsidR="007E127D" w:rsidRPr="007E127D" w:rsidRDefault="007E127D" w:rsidP="007E127D">
      <w:pPr>
        <w:rPr>
          <w:lang w:val="en-US"/>
        </w:rPr>
      </w:pPr>
      <w:r w:rsidRPr="007E127D">
        <w:rPr>
          <w:lang w:val="en-US"/>
        </w:rPr>
        <w:t>Currently use for interior blinds:</w:t>
      </w:r>
    </w:p>
    <w:p w:rsidR="007E127D" w:rsidRDefault="007E127D" w:rsidP="007E127D">
      <w:pPr>
        <w:pStyle w:val="a3"/>
        <w:numPr>
          <w:ilvl w:val="0"/>
          <w:numId w:val="11"/>
        </w:numPr>
        <w:rPr>
          <w:ins w:id="11" w:author="Marc de Maaijer" w:date="2017-02-10T19:57:00Z"/>
          <w:lang w:val="en-US"/>
        </w:rPr>
      </w:pPr>
      <w:r w:rsidRPr="007E127D">
        <w:rPr>
          <w:lang w:val="en-US"/>
        </w:rPr>
        <w:t>240VAC tubular motors with wireless remote (radio, not Infrared)</w:t>
      </w:r>
    </w:p>
    <w:p w:rsidR="00747B3C" w:rsidRPr="007E127D" w:rsidRDefault="00747B3C" w:rsidP="007E127D">
      <w:pPr>
        <w:pStyle w:val="a3"/>
        <w:numPr>
          <w:ilvl w:val="0"/>
          <w:numId w:val="11"/>
        </w:numPr>
        <w:rPr>
          <w:lang w:val="en-US"/>
        </w:rPr>
      </w:pPr>
      <w:ins w:id="12" w:author="Marc de Maaijer" w:date="2017-02-10T19:57:00Z">
        <w:r>
          <w:rPr>
            <w:lang w:val="en-US"/>
          </w:rPr>
          <w:t>240VAC tubular motors with hardwired switches</w:t>
        </w:r>
      </w:ins>
    </w:p>
    <w:p w:rsidR="007E127D" w:rsidRPr="007E127D" w:rsidRDefault="007E127D" w:rsidP="007E127D">
      <w:pPr>
        <w:pStyle w:val="a3"/>
        <w:numPr>
          <w:ilvl w:val="0"/>
          <w:numId w:val="11"/>
        </w:numPr>
        <w:rPr>
          <w:lang w:val="en-US"/>
        </w:rPr>
      </w:pPr>
      <w:r w:rsidRPr="007E127D">
        <w:rPr>
          <w:lang w:val="en-US"/>
        </w:rPr>
        <w:t>Solar tubular Motors with a</w:t>
      </w:r>
      <w:ins w:id="13" w:author="Marc de Maaijer" w:date="2017-02-14T21:03:00Z">
        <w:r w:rsidR="00B078ED">
          <w:rPr>
            <w:lang w:val="en-US"/>
          </w:rPr>
          <w:t>n integrated</w:t>
        </w:r>
      </w:ins>
      <w:r w:rsidRPr="007E127D">
        <w:rPr>
          <w:lang w:val="en-US"/>
        </w:rPr>
        <w:t xml:space="preserve"> 12V DC motor</w:t>
      </w:r>
      <w:ins w:id="14" w:author="Marc de Maaijer" w:date="2017-02-14T21:04:00Z">
        <w:r w:rsidR="00B078ED">
          <w:rPr>
            <w:lang w:val="en-US"/>
          </w:rPr>
          <w:t>, wireless receive and battery, combined with a</w:t>
        </w:r>
      </w:ins>
      <w:del w:id="15" w:author="Marc de Maaijer" w:date="2017-02-14T21:04:00Z">
        <w:r w:rsidRPr="007E127D" w:rsidDel="00B078ED">
          <w:rPr>
            <w:lang w:val="en-US"/>
          </w:rPr>
          <w:delText>,</w:delText>
        </w:r>
      </w:del>
      <w:r w:rsidRPr="007E127D">
        <w:rPr>
          <w:lang w:val="en-US"/>
        </w:rPr>
        <w:t xml:space="preserve"> solar panel</w:t>
      </w:r>
      <w:del w:id="16" w:author="Marc de Maaijer" w:date="2017-02-14T21:04:00Z">
        <w:r w:rsidRPr="007E127D" w:rsidDel="00B078ED">
          <w:rPr>
            <w:lang w:val="en-US"/>
          </w:rPr>
          <w:delText>, battery</w:delText>
        </w:r>
      </w:del>
      <w:r w:rsidRPr="007E127D">
        <w:rPr>
          <w:lang w:val="en-US"/>
        </w:rPr>
        <w:t xml:space="preserve"> and wireless remote</w:t>
      </w:r>
      <w:ins w:id="17" w:author="Marc de Maaijer" w:date="2017-02-14T21:04:00Z">
        <w:r w:rsidR="00B078ED">
          <w:rPr>
            <w:lang w:val="en-US"/>
          </w:rPr>
          <w:t>.</w:t>
        </w:r>
      </w:ins>
    </w:p>
    <w:p w:rsidR="007E127D" w:rsidRPr="007E127D" w:rsidRDefault="007E127D" w:rsidP="007E127D">
      <w:pPr>
        <w:pStyle w:val="a3"/>
        <w:numPr>
          <w:ilvl w:val="0"/>
          <w:numId w:val="11"/>
        </w:numPr>
        <w:rPr>
          <w:lang w:val="en-US"/>
        </w:rPr>
      </w:pPr>
      <w:r w:rsidRPr="007E127D">
        <w:rPr>
          <w:lang w:val="en-US"/>
        </w:rPr>
        <w:t>Manual spring balanced operation</w:t>
      </w:r>
    </w:p>
    <w:p w:rsidR="007E127D" w:rsidRPr="007E127D" w:rsidRDefault="007E127D" w:rsidP="007E127D">
      <w:pPr>
        <w:rPr>
          <w:lang w:val="en-US"/>
        </w:rPr>
      </w:pPr>
      <w:r w:rsidRPr="007E127D">
        <w:rPr>
          <w:lang w:val="en-US"/>
        </w:rPr>
        <w:t>Would like to develop a motor system or an interface to th</w:t>
      </w:r>
      <w:r>
        <w:rPr>
          <w:lang w:val="en-US"/>
        </w:rPr>
        <w:t>e motor with some intelligence:</w:t>
      </w:r>
    </w:p>
    <w:p w:rsidR="007E127D" w:rsidRPr="007E127D" w:rsidRDefault="007E127D" w:rsidP="007E127D">
      <w:pPr>
        <w:pStyle w:val="a3"/>
        <w:numPr>
          <w:ilvl w:val="0"/>
          <w:numId w:val="7"/>
        </w:numPr>
        <w:rPr>
          <w:lang w:val="en-US"/>
        </w:rPr>
      </w:pPr>
      <w:r w:rsidRPr="007E127D">
        <w:rPr>
          <w:lang w:val="en-US"/>
        </w:rPr>
        <w:t>Detect temperature differences between the outside and the inside of the home.</w:t>
      </w:r>
    </w:p>
    <w:p w:rsidR="007E127D" w:rsidRPr="007E127D" w:rsidRDefault="007E127D" w:rsidP="007E127D">
      <w:pPr>
        <w:pStyle w:val="a3"/>
        <w:numPr>
          <w:ilvl w:val="0"/>
          <w:numId w:val="7"/>
        </w:numPr>
        <w:rPr>
          <w:lang w:val="en-US"/>
        </w:rPr>
      </w:pPr>
      <w:r w:rsidRPr="007E127D">
        <w:rPr>
          <w:lang w:val="en-US"/>
        </w:rPr>
        <w:t>When the temperature outside is high and the temperature inside is increasing then lower the blinds to restrict the temperature increase.</w:t>
      </w:r>
    </w:p>
    <w:p w:rsidR="007E127D" w:rsidRPr="007E127D" w:rsidRDefault="007E127D" w:rsidP="007E127D">
      <w:pPr>
        <w:pStyle w:val="a3"/>
        <w:numPr>
          <w:ilvl w:val="0"/>
          <w:numId w:val="7"/>
        </w:numPr>
        <w:rPr>
          <w:lang w:val="en-US"/>
        </w:rPr>
      </w:pPr>
      <w:r w:rsidRPr="007E127D">
        <w:rPr>
          <w:lang w:val="en-US"/>
        </w:rPr>
        <w:t>When the temperature outside is cool but the sun shining and the blinds are closed, then open the blinds to try and warm the house.</w:t>
      </w:r>
    </w:p>
    <w:p w:rsidR="007E127D" w:rsidRPr="007E127D" w:rsidRDefault="007E127D" w:rsidP="007E127D">
      <w:pPr>
        <w:pStyle w:val="a3"/>
        <w:numPr>
          <w:ilvl w:val="0"/>
          <w:numId w:val="7"/>
        </w:numPr>
        <w:rPr>
          <w:lang w:val="en-US"/>
        </w:rPr>
      </w:pPr>
      <w:r w:rsidRPr="007E127D">
        <w:rPr>
          <w:lang w:val="en-US"/>
        </w:rPr>
        <w:t>Ensure that this only happens when there is nobody in the house (motion detection).</w:t>
      </w:r>
      <w:ins w:id="18" w:author="Marc de Maaijer" w:date="2017-02-14T21:05:00Z">
        <w:r w:rsidR="00B078ED">
          <w:rPr>
            <w:lang w:val="en-US"/>
          </w:rPr>
          <w:t xml:space="preserve"> If motion is detected (people are in the room, allow the blinds to return to an open position (potentially the last position?</w:t>
        </w:r>
      </w:ins>
      <w:ins w:id="19" w:author="Marc de Maaijer" w:date="2017-02-14T21:06:00Z">
        <w:r w:rsidR="00B078ED">
          <w:rPr>
            <w:lang w:val="en-US"/>
          </w:rPr>
          <w:t>).</w:t>
        </w:r>
      </w:ins>
    </w:p>
    <w:p w:rsidR="007E127D" w:rsidRPr="007E127D" w:rsidRDefault="007E127D" w:rsidP="007E127D">
      <w:pPr>
        <w:pStyle w:val="a3"/>
        <w:numPr>
          <w:ilvl w:val="0"/>
          <w:numId w:val="7"/>
        </w:numPr>
        <w:rPr>
          <w:lang w:val="en-US"/>
        </w:rPr>
      </w:pPr>
      <w:r w:rsidRPr="007E127D">
        <w:rPr>
          <w:lang w:val="en-US"/>
        </w:rPr>
        <w:t>Create an alert (e</w:t>
      </w:r>
      <w:r>
        <w:rPr>
          <w:lang w:val="en-US"/>
        </w:rPr>
        <w:t>.</w:t>
      </w:r>
      <w:r w:rsidRPr="007E127D">
        <w:rPr>
          <w:lang w:val="en-US"/>
        </w:rPr>
        <w:t>g</w:t>
      </w:r>
      <w:r>
        <w:rPr>
          <w:lang w:val="en-US"/>
        </w:rPr>
        <w:t>.</w:t>
      </w:r>
      <w:r w:rsidRPr="007E127D">
        <w:rPr>
          <w:lang w:val="en-US"/>
        </w:rPr>
        <w:t xml:space="preserve"> </w:t>
      </w:r>
      <w:ins w:id="20" w:author="Marc de Maaijer" w:date="2017-02-10T19:59:00Z">
        <w:r w:rsidR="00747B3C">
          <w:rPr>
            <w:lang w:val="en-US"/>
          </w:rPr>
          <w:t xml:space="preserve">soft </w:t>
        </w:r>
      </w:ins>
      <w:r w:rsidRPr="007E127D">
        <w:rPr>
          <w:lang w:val="en-US"/>
        </w:rPr>
        <w:t>beep) when the blind will actually do something on its own</w:t>
      </w:r>
      <w:ins w:id="21" w:author="Marc de Maaijer" w:date="2017-02-10T19:58:00Z">
        <w:r w:rsidR="00747B3C">
          <w:rPr>
            <w:lang w:val="en-US"/>
          </w:rPr>
          <w:t xml:space="preserve"> and set a configurable timer for the actual event to occur after the </w:t>
        </w:r>
      </w:ins>
      <w:ins w:id="22" w:author="Marc de Maaijer" w:date="2017-02-10T19:59:00Z">
        <w:r w:rsidR="00747B3C">
          <w:rPr>
            <w:lang w:val="en-US"/>
          </w:rPr>
          <w:t>alert</w:t>
        </w:r>
      </w:ins>
      <w:del w:id="23" w:author="Marc de Maaijer" w:date="2017-02-10T19:58:00Z">
        <w:r w:rsidRPr="007E127D" w:rsidDel="00747B3C">
          <w:rPr>
            <w:lang w:val="en-US"/>
          </w:rPr>
          <w:delText>.</w:delText>
        </w:r>
      </w:del>
    </w:p>
    <w:p w:rsidR="007E127D" w:rsidRPr="007E127D" w:rsidRDefault="007E127D" w:rsidP="007E127D">
      <w:pPr>
        <w:pStyle w:val="a3"/>
        <w:numPr>
          <w:ilvl w:val="0"/>
          <w:numId w:val="7"/>
        </w:numPr>
        <w:rPr>
          <w:lang w:val="en-US"/>
        </w:rPr>
      </w:pPr>
      <w:r w:rsidRPr="007E127D">
        <w:rPr>
          <w:lang w:val="en-US"/>
        </w:rPr>
        <w:t>Detect sun glare and lower blinds as required.</w:t>
      </w:r>
      <w:ins w:id="24" w:author="Marc de Maaijer" w:date="2017-02-10T19:59:00Z">
        <w:r w:rsidR="00747B3C">
          <w:rPr>
            <w:lang w:val="en-US"/>
          </w:rPr>
          <w:t xml:space="preserve"> </w:t>
        </w:r>
      </w:ins>
      <w:ins w:id="25" w:author="Marc de Maaijer" w:date="2017-02-10T20:00:00Z">
        <w:r w:rsidR="00747B3C">
          <w:rPr>
            <w:lang w:val="en-US"/>
          </w:rPr>
          <w:t>(</w:t>
        </w:r>
      </w:ins>
      <w:ins w:id="26" w:author="Marc de Maaijer" w:date="2017-02-10T20:01:00Z">
        <w:r w:rsidR="00747B3C">
          <w:rPr>
            <w:lang w:val="en-US"/>
          </w:rPr>
          <w:t>P</w:t>
        </w:r>
      </w:ins>
      <w:ins w:id="27" w:author="Marc de Maaijer" w:date="2017-02-10T20:00:00Z">
        <w:r w:rsidR="00747B3C">
          <w:rPr>
            <w:lang w:val="en-US"/>
          </w:rPr>
          <w:t xml:space="preserve">lease investigate how it </w:t>
        </w:r>
      </w:ins>
      <w:ins w:id="28" w:author="Marc de Maaijer" w:date="2017-02-10T20:02:00Z">
        <w:r w:rsidR="00747B3C">
          <w:rPr>
            <w:lang w:val="en-US"/>
          </w:rPr>
          <w:t>can</w:t>
        </w:r>
      </w:ins>
      <w:ins w:id="29" w:author="Marc de Maaijer" w:date="2017-02-10T20:00:00Z">
        <w:r w:rsidR="00747B3C">
          <w:rPr>
            <w:lang w:val="en-US"/>
          </w:rPr>
          <w:t xml:space="preserve"> be possible to detect glare at the correct angle for the sun </w:t>
        </w:r>
        <w:proofErr w:type="spellStart"/>
        <w:r w:rsidR="00747B3C">
          <w:rPr>
            <w:lang w:val="en-US"/>
          </w:rPr>
          <w:t>ie</w:t>
        </w:r>
        <w:proofErr w:type="spellEnd"/>
        <w:r w:rsidR="00747B3C">
          <w:rPr>
            <w:lang w:val="en-US"/>
          </w:rPr>
          <w:t xml:space="preserve"> there is glare from lunch time until the evening, but only whe</w:t>
        </w:r>
      </w:ins>
      <w:ins w:id="30" w:author="Marc de Maaijer" w:date="2017-02-10T20:01:00Z">
        <w:r w:rsidR="00747B3C">
          <w:rPr>
            <w:lang w:val="en-US"/>
          </w:rPr>
          <w:t>n the sun is low do we want to lower the blinds – more thought required here how this can be achieved/setup</w:t>
        </w:r>
      </w:ins>
      <w:ins w:id="31" w:author="Marc de Maaijer" w:date="2017-02-10T20:02:00Z">
        <w:r w:rsidR="00747B3C">
          <w:rPr>
            <w:lang w:val="en-US"/>
          </w:rPr>
          <w:t>/configured</w:t>
        </w:r>
      </w:ins>
      <w:ins w:id="32" w:author="Marc de Maaijer" w:date="2017-02-10T20:01:00Z">
        <w:r w:rsidR="00747B3C">
          <w:rPr>
            <w:lang w:val="en-US"/>
          </w:rPr>
          <w:t>?)</w:t>
        </w:r>
      </w:ins>
    </w:p>
    <w:p w:rsidR="007E127D" w:rsidRPr="007E127D" w:rsidRDefault="007E127D" w:rsidP="007E127D">
      <w:pPr>
        <w:pStyle w:val="a3"/>
        <w:numPr>
          <w:ilvl w:val="0"/>
          <w:numId w:val="7"/>
        </w:numPr>
        <w:rPr>
          <w:lang w:val="en-US"/>
        </w:rPr>
      </w:pPr>
      <w:r w:rsidRPr="007E127D">
        <w:rPr>
          <w:lang w:val="en-US"/>
        </w:rPr>
        <w:t xml:space="preserve">Allow </w:t>
      </w:r>
      <w:del w:id="33" w:author="Marc de Maaijer" w:date="2017-02-14T21:05:00Z">
        <w:r w:rsidRPr="007E127D" w:rsidDel="00B078ED">
          <w:rPr>
            <w:lang w:val="en-US"/>
          </w:rPr>
          <w:delText xml:space="preserve">WIFI </w:delText>
        </w:r>
      </w:del>
      <w:r w:rsidRPr="007E127D">
        <w:rPr>
          <w:lang w:val="en-US"/>
        </w:rPr>
        <w:t>connection to the blinds for users to control setup and settings (app development, website?).</w:t>
      </w:r>
    </w:p>
    <w:p w:rsidR="007E127D" w:rsidRPr="007E127D" w:rsidRDefault="007E127D" w:rsidP="007E127D">
      <w:pPr>
        <w:pStyle w:val="a3"/>
        <w:numPr>
          <w:ilvl w:val="0"/>
          <w:numId w:val="7"/>
        </w:numPr>
        <w:rPr>
          <w:lang w:val="en-US"/>
        </w:rPr>
      </w:pPr>
      <w:r w:rsidRPr="007E127D">
        <w:rPr>
          <w:lang w:val="en-US"/>
        </w:rPr>
        <w:t>Collect data about the use of the blind and send back to servers.</w:t>
      </w:r>
    </w:p>
    <w:p w:rsidR="007E127D" w:rsidRPr="007E127D" w:rsidRDefault="007E127D" w:rsidP="007E127D">
      <w:pPr>
        <w:pStyle w:val="a3"/>
        <w:numPr>
          <w:ilvl w:val="0"/>
          <w:numId w:val="7"/>
        </w:numPr>
        <w:rPr>
          <w:lang w:val="en-US"/>
        </w:rPr>
      </w:pPr>
      <w:r w:rsidRPr="007E127D">
        <w:rPr>
          <w:lang w:val="en-US"/>
        </w:rPr>
        <w:t>Allow central control of many blinds (office buildings, high rise apartments</w:t>
      </w:r>
      <w:r>
        <w:rPr>
          <w:lang w:val="en-US"/>
        </w:rPr>
        <w:t>,</w:t>
      </w:r>
      <w:r w:rsidRPr="007E127D">
        <w:rPr>
          <w:lang w:val="en-US"/>
        </w:rPr>
        <w:t xml:space="preserve"> etc</w:t>
      </w:r>
      <w:r>
        <w:rPr>
          <w:lang w:val="en-US"/>
        </w:rPr>
        <w:t>.</w:t>
      </w:r>
      <w:r w:rsidRPr="007E127D">
        <w:rPr>
          <w:lang w:val="en-US"/>
        </w:rPr>
        <w:t>)</w:t>
      </w:r>
      <w:ins w:id="34" w:author="Marc de Maaijer" w:date="2017-02-10T20:03:00Z">
        <w:r w:rsidR="00747B3C">
          <w:rPr>
            <w:lang w:val="en-US"/>
          </w:rPr>
          <w:t xml:space="preserve"> Setting up of group control </w:t>
        </w:r>
        <w:proofErr w:type="spellStart"/>
        <w:r w:rsidR="00747B3C">
          <w:rPr>
            <w:lang w:val="en-US"/>
          </w:rPr>
          <w:t>etc</w:t>
        </w:r>
        <w:proofErr w:type="spellEnd"/>
        <w:r w:rsidR="00747B3C">
          <w:rPr>
            <w:lang w:val="en-US"/>
          </w:rPr>
          <w:t>…</w:t>
        </w:r>
      </w:ins>
    </w:p>
    <w:p w:rsidR="007E127D" w:rsidRPr="007E127D" w:rsidRDefault="007E127D" w:rsidP="007E127D">
      <w:pPr>
        <w:pStyle w:val="a3"/>
        <w:numPr>
          <w:ilvl w:val="0"/>
          <w:numId w:val="7"/>
        </w:numPr>
        <w:rPr>
          <w:lang w:val="en-US"/>
        </w:rPr>
      </w:pPr>
      <w:r w:rsidRPr="007E127D">
        <w:rPr>
          <w:lang w:val="en-US"/>
        </w:rPr>
        <w:t>Check battery health and solar panel on the DC motors.</w:t>
      </w:r>
    </w:p>
    <w:p w:rsidR="007E127D" w:rsidRDefault="007E127D" w:rsidP="007E127D">
      <w:pPr>
        <w:pStyle w:val="a3"/>
        <w:numPr>
          <w:ilvl w:val="0"/>
          <w:numId w:val="7"/>
        </w:numPr>
        <w:rPr>
          <w:ins w:id="35" w:author="Marc de Maaijer" w:date="2017-02-10T20:02:00Z"/>
          <w:lang w:val="en-US"/>
        </w:rPr>
      </w:pPr>
      <w:r w:rsidRPr="007E127D">
        <w:rPr>
          <w:lang w:val="en-US"/>
        </w:rPr>
        <w:t>Set open and close timers</w:t>
      </w:r>
    </w:p>
    <w:p w:rsidR="00747B3C" w:rsidRPr="007E127D" w:rsidRDefault="00747B3C" w:rsidP="007E127D">
      <w:pPr>
        <w:pStyle w:val="a3"/>
        <w:numPr>
          <w:ilvl w:val="0"/>
          <w:numId w:val="7"/>
        </w:numPr>
        <w:rPr>
          <w:lang w:val="en-US"/>
        </w:rPr>
      </w:pPr>
      <w:ins w:id="36" w:author="Marc de Maaijer" w:date="2017-02-10T20:02:00Z">
        <w:r>
          <w:rPr>
            <w:lang w:val="en-US"/>
          </w:rPr>
          <w:t xml:space="preserve">Most if not all of this should be </w:t>
        </w:r>
      </w:ins>
      <w:ins w:id="37" w:author="Marc de Maaijer" w:date="2017-02-10T20:03:00Z">
        <w:r>
          <w:rPr>
            <w:lang w:val="en-US"/>
          </w:rPr>
          <w:t>configurable</w:t>
        </w:r>
      </w:ins>
      <w:ins w:id="38" w:author="Marc de Maaijer" w:date="2017-02-10T20:02:00Z">
        <w:r>
          <w:rPr>
            <w:lang w:val="en-US"/>
          </w:rPr>
          <w:t xml:space="preserve"> at setup of the system by the consumer/installer.</w:t>
        </w:r>
      </w:ins>
    </w:p>
    <w:p w:rsidR="00B34B1E" w:rsidRDefault="00183B4D" w:rsidP="00183B4D">
      <w:pPr>
        <w:pStyle w:val="1"/>
        <w:rPr>
          <w:lang w:val="en-US"/>
        </w:rPr>
      </w:pPr>
      <w:bookmarkStart w:id="39" w:name="_Toc474319393"/>
      <w:r>
        <w:rPr>
          <w:lang w:val="en-US"/>
        </w:rPr>
        <w:t xml:space="preserve">System </w:t>
      </w:r>
      <w:r w:rsidR="003714F7">
        <w:rPr>
          <w:lang w:val="en-US"/>
        </w:rPr>
        <w:t>architecture</w:t>
      </w:r>
      <w:bookmarkEnd w:id="39"/>
    </w:p>
    <w:p w:rsidR="003714F7" w:rsidRDefault="003714F7" w:rsidP="003714F7">
      <w:pPr>
        <w:rPr>
          <w:lang w:val="en-US"/>
        </w:rPr>
      </w:pPr>
      <w:r>
        <w:rPr>
          <w:lang w:val="en-US"/>
        </w:rPr>
        <w:t>Blind control system should be logically organized as set of installations (or users). Each installation contains one or more rooms where motorized blinds are installed. Each room has dedicated room controller (RC), set of sensors and blind motor controllers.</w:t>
      </w:r>
    </w:p>
    <w:p w:rsidR="007B058D" w:rsidRDefault="007B058D" w:rsidP="007B058D">
      <w:pPr>
        <w:rPr>
          <w:lang w:val="en-US"/>
        </w:rPr>
      </w:pPr>
      <w:r>
        <w:rPr>
          <w:lang w:val="en-US"/>
        </w:rPr>
        <w:t>Proposed smart blind control system should contain following components:</w:t>
      </w:r>
    </w:p>
    <w:p w:rsidR="007B058D" w:rsidRDefault="007B058D" w:rsidP="007B058D">
      <w:pPr>
        <w:pStyle w:val="a3"/>
        <w:numPr>
          <w:ilvl w:val="0"/>
          <w:numId w:val="1"/>
        </w:numPr>
        <w:rPr>
          <w:lang w:val="en-US"/>
        </w:rPr>
      </w:pPr>
      <w:r>
        <w:rPr>
          <w:lang w:val="en-US"/>
        </w:rPr>
        <w:t>Room controller</w:t>
      </w:r>
    </w:p>
    <w:p w:rsidR="007B058D" w:rsidRDefault="007B058D" w:rsidP="007B058D">
      <w:pPr>
        <w:pStyle w:val="a3"/>
        <w:numPr>
          <w:ilvl w:val="0"/>
          <w:numId w:val="1"/>
        </w:numPr>
        <w:rPr>
          <w:lang w:val="en-US"/>
        </w:rPr>
      </w:pPr>
      <w:r>
        <w:rPr>
          <w:lang w:val="en-US"/>
        </w:rPr>
        <w:t>Sensors</w:t>
      </w:r>
    </w:p>
    <w:p w:rsidR="007B058D" w:rsidRDefault="007B058D" w:rsidP="007B058D">
      <w:pPr>
        <w:pStyle w:val="a3"/>
        <w:numPr>
          <w:ilvl w:val="0"/>
          <w:numId w:val="1"/>
        </w:numPr>
        <w:rPr>
          <w:lang w:val="en-US"/>
        </w:rPr>
      </w:pPr>
      <w:r>
        <w:rPr>
          <w:lang w:val="en-US"/>
        </w:rPr>
        <w:t>Motor controllers</w:t>
      </w:r>
    </w:p>
    <w:p w:rsidR="007B058D" w:rsidRDefault="007B058D" w:rsidP="007B058D">
      <w:pPr>
        <w:pStyle w:val="a3"/>
        <w:numPr>
          <w:ilvl w:val="0"/>
          <w:numId w:val="1"/>
        </w:numPr>
        <w:rPr>
          <w:lang w:val="en-US"/>
        </w:rPr>
      </w:pPr>
      <w:r>
        <w:rPr>
          <w:lang w:val="en-US"/>
        </w:rPr>
        <w:t>Control server</w:t>
      </w:r>
    </w:p>
    <w:p w:rsidR="00252771" w:rsidRDefault="00252771" w:rsidP="007B058D">
      <w:pPr>
        <w:pStyle w:val="a3"/>
        <w:numPr>
          <w:ilvl w:val="0"/>
          <w:numId w:val="1"/>
        </w:numPr>
        <w:rPr>
          <w:lang w:val="en-US"/>
        </w:rPr>
      </w:pPr>
      <w:r>
        <w:rPr>
          <w:lang w:val="en-US"/>
        </w:rPr>
        <w:lastRenderedPageBreak/>
        <w:t>Configuration database</w:t>
      </w:r>
    </w:p>
    <w:p w:rsidR="007B058D" w:rsidRDefault="007B058D" w:rsidP="007B058D">
      <w:pPr>
        <w:pStyle w:val="a3"/>
        <w:numPr>
          <w:ilvl w:val="0"/>
          <w:numId w:val="1"/>
        </w:numPr>
        <w:rPr>
          <w:lang w:val="en-US"/>
        </w:rPr>
      </w:pPr>
      <w:r>
        <w:rPr>
          <w:lang w:val="en-US"/>
        </w:rPr>
        <w:t>Web server</w:t>
      </w:r>
    </w:p>
    <w:p w:rsidR="007B058D" w:rsidRPr="007B058D" w:rsidRDefault="007B058D" w:rsidP="007B058D">
      <w:pPr>
        <w:rPr>
          <w:lang w:val="en-US"/>
        </w:rPr>
      </w:pPr>
      <w:r>
        <w:rPr>
          <w:lang w:val="en-US"/>
        </w:rPr>
        <w:t xml:space="preserve">Further, these components are described in detail. </w:t>
      </w:r>
      <w:r w:rsidR="001B7330">
        <w:rPr>
          <w:lang w:val="en-US"/>
        </w:rPr>
        <w:t>Figure below shows how these components are tied together</w:t>
      </w:r>
      <w:r w:rsidR="0024060D">
        <w:rPr>
          <w:lang w:val="en-US"/>
        </w:rPr>
        <w:t>.</w:t>
      </w:r>
    </w:p>
    <w:p w:rsidR="007B058D" w:rsidRDefault="00516A71" w:rsidP="007B058D">
      <w:pPr>
        <w:keepNext/>
      </w:pPr>
      <w:r>
        <w:object w:dxaOrig="14220" w:dyaOrig="11221" w14:anchorId="15386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8.25pt" o:ole="">
            <v:imagedata r:id="rId10" o:title=""/>
          </v:shape>
          <o:OLEObject Type="Embed" ProgID="Visio.Drawing.15" ShapeID="_x0000_i1025" DrawAspect="Content" ObjectID="_1548666857" r:id="rId11"/>
        </w:object>
      </w:r>
    </w:p>
    <w:p w:rsidR="00183B4D" w:rsidRDefault="007B058D" w:rsidP="007B058D">
      <w:pPr>
        <w:pStyle w:val="a4"/>
        <w:rPr>
          <w:noProof/>
          <w:lang w:val="en-US"/>
        </w:rPr>
      </w:pPr>
      <w:r w:rsidRPr="007B058D">
        <w:rPr>
          <w:lang w:val="en-US"/>
        </w:rPr>
        <w:t xml:space="preserve">Figure </w:t>
      </w:r>
      <w:r>
        <w:fldChar w:fldCharType="begin"/>
      </w:r>
      <w:r w:rsidRPr="007B058D">
        <w:rPr>
          <w:lang w:val="en-US"/>
        </w:rPr>
        <w:instrText xml:space="preserve"> SEQ Figure \* ARABIC </w:instrText>
      </w:r>
      <w:r>
        <w:fldChar w:fldCharType="separate"/>
      </w:r>
      <w:r w:rsidR="00B078ED">
        <w:rPr>
          <w:noProof/>
          <w:lang w:val="en-US"/>
        </w:rPr>
        <w:t>1</w:t>
      </w:r>
      <w:r>
        <w:fldChar w:fldCharType="end"/>
      </w:r>
      <w:r>
        <w:rPr>
          <w:lang w:val="en-US"/>
        </w:rPr>
        <w:t>. Smart blind control system</w:t>
      </w:r>
      <w:r w:rsidRPr="007B058D">
        <w:rPr>
          <w:noProof/>
          <w:lang w:val="en-US"/>
        </w:rPr>
        <w:t xml:space="preserve"> </w:t>
      </w:r>
      <w:r>
        <w:rPr>
          <w:noProof/>
          <w:lang w:val="en-US"/>
        </w:rPr>
        <w:t>design</w:t>
      </w:r>
    </w:p>
    <w:p w:rsidR="001B7330" w:rsidRDefault="001B7330" w:rsidP="001B7330">
      <w:pPr>
        <w:pStyle w:val="2"/>
        <w:rPr>
          <w:lang w:val="en-US"/>
        </w:rPr>
      </w:pPr>
      <w:bookmarkStart w:id="40" w:name="_Toc474319394"/>
      <w:r>
        <w:rPr>
          <w:lang w:val="en-US"/>
        </w:rPr>
        <w:t>Room controller</w:t>
      </w:r>
      <w:bookmarkEnd w:id="40"/>
    </w:p>
    <w:p w:rsidR="001B7330" w:rsidRDefault="001B7330" w:rsidP="001B7330">
      <w:pPr>
        <w:rPr>
          <w:lang w:val="en-US"/>
        </w:rPr>
      </w:pPr>
      <w:r>
        <w:rPr>
          <w:lang w:val="en-US"/>
        </w:rPr>
        <w:t xml:space="preserve">Purpose of room controller is to coordinate various sensors and change blind position when some conditions are met. </w:t>
      </w:r>
    </w:p>
    <w:p w:rsidR="001B0459" w:rsidRDefault="001B0459" w:rsidP="001B7330">
      <w:pPr>
        <w:rPr>
          <w:lang w:val="en-US"/>
        </w:rPr>
      </w:pPr>
      <w:r>
        <w:rPr>
          <w:lang w:val="en-US"/>
        </w:rPr>
        <w:t xml:space="preserve">It is proposed to use </w:t>
      </w:r>
      <w:r w:rsidR="00B55021">
        <w:rPr>
          <w:lang w:val="en-US"/>
        </w:rPr>
        <w:t>OEM</w:t>
      </w:r>
      <w:r>
        <w:rPr>
          <w:lang w:val="en-US"/>
        </w:rPr>
        <w:t xml:space="preserve"> board with embedded microcontroller and Wi-Fi module, such as Raspberry Pi 3</w:t>
      </w:r>
      <w:r w:rsidR="00EC739C">
        <w:rPr>
          <w:lang w:val="en-US"/>
        </w:rPr>
        <w:t>,</w:t>
      </w:r>
      <w:r>
        <w:rPr>
          <w:lang w:val="en-US"/>
        </w:rPr>
        <w:t xml:space="preserve"> to reduce the hardware </w:t>
      </w:r>
      <w:r w:rsidR="00816963">
        <w:rPr>
          <w:lang w:val="en-US"/>
        </w:rPr>
        <w:t>c</w:t>
      </w:r>
      <w:r>
        <w:rPr>
          <w:lang w:val="en-US"/>
        </w:rPr>
        <w:t xml:space="preserve">ost and development time. </w:t>
      </w:r>
    </w:p>
    <w:p w:rsidR="001B0459" w:rsidRDefault="001B0459" w:rsidP="001B7330">
      <w:pPr>
        <w:rPr>
          <w:lang w:val="en-US"/>
        </w:rPr>
      </w:pPr>
      <w:r>
        <w:rPr>
          <w:lang w:val="en-US"/>
        </w:rPr>
        <w:t xml:space="preserve">During the installation procedure, authorized personnel assigns </w:t>
      </w:r>
      <w:r w:rsidR="00816963">
        <w:rPr>
          <w:lang w:val="en-US"/>
        </w:rPr>
        <w:t>user</w:t>
      </w:r>
      <w:r>
        <w:rPr>
          <w:lang w:val="en-US"/>
        </w:rPr>
        <w:t xml:space="preserve"> </w:t>
      </w:r>
      <w:r w:rsidR="00816963">
        <w:rPr>
          <w:lang w:val="en-US"/>
        </w:rPr>
        <w:t>credentials</w:t>
      </w:r>
      <w:r>
        <w:rPr>
          <w:lang w:val="en-US"/>
        </w:rPr>
        <w:t xml:space="preserve"> to the room controller. These values are used to connect to the </w:t>
      </w:r>
      <w:r w:rsidR="00B55021">
        <w:rPr>
          <w:lang w:val="en-US"/>
        </w:rPr>
        <w:t>configuration</w:t>
      </w:r>
      <w:r>
        <w:rPr>
          <w:lang w:val="en-US"/>
        </w:rPr>
        <w:t xml:space="preserve"> database.</w:t>
      </w:r>
    </w:p>
    <w:p w:rsidR="001B0459" w:rsidRDefault="001B0459" w:rsidP="001B7330">
      <w:pPr>
        <w:rPr>
          <w:lang w:val="en-US"/>
        </w:rPr>
      </w:pPr>
      <w:r>
        <w:rPr>
          <w:lang w:val="en-US"/>
        </w:rPr>
        <w:t xml:space="preserve">Room controller </w:t>
      </w:r>
      <w:r w:rsidR="00B55021">
        <w:rPr>
          <w:lang w:val="en-US"/>
        </w:rPr>
        <w:t xml:space="preserve">periodically </w:t>
      </w:r>
      <w:r>
        <w:rPr>
          <w:lang w:val="en-US"/>
        </w:rPr>
        <w:t xml:space="preserve">connects to the control server and </w:t>
      </w:r>
      <w:r w:rsidR="00B55021">
        <w:rPr>
          <w:lang w:val="en-US"/>
        </w:rPr>
        <w:t>queries for</w:t>
      </w:r>
      <w:r>
        <w:rPr>
          <w:lang w:val="en-US"/>
        </w:rPr>
        <w:t xml:space="preserve"> </w:t>
      </w:r>
      <w:r w:rsidR="00B55021">
        <w:rPr>
          <w:lang w:val="en-US"/>
        </w:rPr>
        <w:t xml:space="preserve">blind control </w:t>
      </w:r>
      <w:r>
        <w:rPr>
          <w:lang w:val="en-US"/>
        </w:rPr>
        <w:t xml:space="preserve">rules </w:t>
      </w:r>
      <w:r w:rsidR="00B55021">
        <w:rPr>
          <w:lang w:val="en-US"/>
        </w:rPr>
        <w:t xml:space="preserve">from the configuration </w:t>
      </w:r>
      <w:r>
        <w:rPr>
          <w:lang w:val="en-US"/>
        </w:rPr>
        <w:t>database for the specified installation and room.</w:t>
      </w:r>
    </w:p>
    <w:p w:rsidR="00B65CAA" w:rsidRDefault="00C43BCB" w:rsidP="00B65CAA">
      <w:pPr>
        <w:keepNext/>
      </w:pPr>
      <w:r>
        <w:object w:dxaOrig="13411" w:dyaOrig="9181" w14:anchorId="7B4D74EE">
          <v:shape id="_x0000_i1026" type="#_x0000_t75" style="width:467.25pt;height:319.5pt" o:ole="">
            <v:imagedata r:id="rId12" o:title=""/>
          </v:shape>
          <o:OLEObject Type="Embed" ProgID="Visio.Drawing.15" ShapeID="_x0000_i1026" DrawAspect="Content" ObjectID="_1548666858" r:id="rId13"/>
        </w:object>
      </w:r>
    </w:p>
    <w:p w:rsidR="00C073E5" w:rsidRDefault="00B65CAA" w:rsidP="00B65CAA">
      <w:pPr>
        <w:pStyle w:val="a4"/>
        <w:rPr>
          <w:lang w:val="en-US"/>
        </w:rPr>
      </w:pPr>
      <w:r w:rsidRPr="00B65CAA">
        <w:rPr>
          <w:lang w:val="en-US"/>
        </w:rPr>
        <w:t xml:space="preserve">Figure </w:t>
      </w:r>
      <w:r w:rsidRPr="00B65CAA">
        <w:rPr>
          <w:lang w:val="en-US"/>
        </w:rPr>
        <w:fldChar w:fldCharType="begin"/>
      </w:r>
      <w:r w:rsidRPr="00B65CAA">
        <w:rPr>
          <w:lang w:val="en-US"/>
        </w:rPr>
        <w:instrText xml:space="preserve"> SEQ Figure \* ARABIC </w:instrText>
      </w:r>
      <w:r w:rsidRPr="00B65CAA">
        <w:rPr>
          <w:lang w:val="en-US"/>
        </w:rPr>
        <w:fldChar w:fldCharType="separate"/>
      </w:r>
      <w:r w:rsidR="00B078ED">
        <w:rPr>
          <w:noProof/>
          <w:lang w:val="en-US"/>
        </w:rPr>
        <w:t>2</w:t>
      </w:r>
      <w:r w:rsidRPr="00B65CAA">
        <w:rPr>
          <w:lang w:val="en-US"/>
        </w:rPr>
        <w:fldChar w:fldCharType="end"/>
      </w:r>
      <w:r w:rsidRPr="00B65CAA">
        <w:rPr>
          <w:lang w:val="en-US"/>
        </w:rPr>
        <w:t>. Room controller design</w:t>
      </w:r>
    </w:p>
    <w:p w:rsidR="00B12429" w:rsidRDefault="00B12429" w:rsidP="00B12429">
      <w:pPr>
        <w:rPr>
          <w:lang w:val="en-US"/>
        </w:rPr>
      </w:pPr>
      <w:r>
        <w:rPr>
          <w:lang w:val="en-US"/>
        </w:rPr>
        <w:t xml:space="preserve">User inside </w:t>
      </w:r>
      <w:r w:rsidR="00816963">
        <w:rPr>
          <w:lang w:val="en-US"/>
        </w:rPr>
        <w:t xml:space="preserve">the </w:t>
      </w:r>
      <w:r>
        <w:rPr>
          <w:lang w:val="en-US"/>
        </w:rPr>
        <w:t xml:space="preserve">room should be able to connect to room controller via </w:t>
      </w:r>
      <w:r w:rsidR="001A79C8">
        <w:rPr>
          <w:lang w:val="en-US"/>
        </w:rPr>
        <w:t xml:space="preserve">standard </w:t>
      </w:r>
      <w:r>
        <w:rPr>
          <w:lang w:val="en-US"/>
        </w:rPr>
        <w:t xml:space="preserve">web browser. </w:t>
      </w:r>
      <w:r w:rsidR="001826B6">
        <w:rPr>
          <w:lang w:val="en-US"/>
        </w:rPr>
        <w:t>Web page with current status of the room</w:t>
      </w:r>
      <w:r w:rsidR="00816963">
        <w:rPr>
          <w:lang w:val="en-US"/>
        </w:rPr>
        <w:t xml:space="preserve"> sensors</w:t>
      </w:r>
      <w:r w:rsidR="001826B6">
        <w:rPr>
          <w:lang w:val="en-US"/>
        </w:rPr>
        <w:t xml:space="preserve"> should be displayed. It </w:t>
      </w:r>
      <w:r w:rsidR="00816963">
        <w:rPr>
          <w:lang w:val="en-US"/>
        </w:rPr>
        <w:t xml:space="preserve">also </w:t>
      </w:r>
      <w:r w:rsidR="001826B6">
        <w:rPr>
          <w:lang w:val="en-US"/>
        </w:rPr>
        <w:t>should be possible to control the blinds via the room status page</w:t>
      </w:r>
      <w:r w:rsidR="00816963">
        <w:rPr>
          <w:lang w:val="en-US"/>
        </w:rPr>
        <w:t xml:space="preserve"> by pressing buttons</w:t>
      </w:r>
      <w:r w:rsidR="00B55021">
        <w:rPr>
          <w:lang w:val="en-US"/>
        </w:rPr>
        <w:t xml:space="preserve"> “Open blinds” and “Close blinds”</w:t>
      </w:r>
      <w:r w:rsidR="001826B6">
        <w:rPr>
          <w:lang w:val="en-US"/>
        </w:rPr>
        <w:t>.</w:t>
      </w:r>
    </w:p>
    <w:p w:rsidR="00306F69" w:rsidRDefault="00306F69" w:rsidP="00B12429">
      <w:pPr>
        <w:rPr>
          <w:lang w:val="en-US"/>
        </w:rPr>
      </w:pPr>
      <w:r>
        <w:rPr>
          <w:lang w:val="en-US"/>
        </w:rPr>
        <w:t>Every action</w:t>
      </w:r>
      <w:r w:rsidR="00B55021">
        <w:rPr>
          <w:lang w:val="en-US"/>
        </w:rPr>
        <w:t>, manual or automatic,</w:t>
      </w:r>
      <w:r>
        <w:rPr>
          <w:lang w:val="en-US"/>
        </w:rPr>
        <w:t xml:space="preserve"> with the blinds should be logged at the control server. Log information should include timestamp, room name, rule name</w:t>
      </w:r>
      <w:r w:rsidR="00EC739C">
        <w:rPr>
          <w:lang w:val="en-US"/>
        </w:rPr>
        <w:t>, action</w:t>
      </w:r>
      <w:r>
        <w:rPr>
          <w:lang w:val="en-US"/>
        </w:rPr>
        <w:t xml:space="preserve"> and sensor values at the moment of action. </w:t>
      </w:r>
    </w:p>
    <w:p w:rsidR="00816963" w:rsidRPr="00B12429" w:rsidRDefault="00EC739C" w:rsidP="00B12429">
      <w:pPr>
        <w:rPr>
          <w:lang w:val="en-US"/>
        </w:rPr>
      </w:pPr>
      <w:r>
        <w:rPr>
          <w:lang w:val="en-US"/>
        </w:rPr>
        <w:t>Later</w:t>
      </w:r>
      <w:r w:rsidR="00816963">
        <w:rPr>
          <w:lang w:val="en-US"/>
        </w:rPr>
        <w:t xml:space="preserve"> Android/IOS application could be developed to allow </w:t>
      </w:r>
      <w:r w:rsidR="00E27CCA">
        <w:rPr>
          <w:lang w:val="en-US"/>
        </w:rPr>
        <w:t xml:space="preserve">more </w:t>
      </w:r>
      <w:r w:rsidR="00816963">
        <w:rPr>
          <w:lang w:val="en-US"/>
        </w:rPr>
        <w:t>comfortable control from the mobile phones.</w:t>
      </w:r>
    </w:p>
    <w:p w:rsidR="001B0459" w:rsidRPr="001B0459" w:rsidRDefault="001B0459" w:rsidP="001B7330">
      <w:pPr>
        <w:rPr>
          <w:lang w:val="en-US"/>
        </w:rPr>
      </w:pPr>
      <w:r>
        <w:rPr>
          <w:lang w:val="en-US"/>
        </w:rPr>
        <w:t xml:space="preserve">For the security reasons, </w:t>
      </w:r>
      <w:r w:rsidR="001826B6">
        <w:rPr>
          <w:lang w:val="en-US"/>
        </w:rPr>
        <w:t xml:space="preserve">room controller should not accept incoming requests from </w:t>
      </w:r>
      <w:r w:rsidR="00816963">
        <w:rPr>
          <w:lang w:val="en-US"/>
        </w:rPr>
        <w:t xml:space="preserve">the devices outside </w:t>
      </w:r>
      <w:r w:rsidR="001826B6">
        <w:rPr>
          <w:lang w:val="en-US"/>
        </w:rPr>
        <w:t xml:space="preserve">the </w:t>
      </w:r>
      <w:r w:rsidR="00B55021">
        <w:rPr>
          <w:lang w:val="en-US"/>
        </w:rPr>
        <w:t xml:space="preserve">client’s </w:t>
      </w:r>
      <w:r w:rsidR="00816963">
        <w:rPr>
          <w:lang w:val="en-US"/>
        </w:rPr>
        <w:t>internal network</w:t>
      </w:r>
      <w:r w:rsidR="001826B6">
        <w:rPr>
          <w:lang w:val="en-US"/>
        </w:rPr>
        <w:t xml:space="preserve"> by setting up firewall</w:t>
      </w:r>
      <w:r w:rsidR="00816963">
        <w:rPr>
          <w:lang w:val="en-US"/>
        </w:rPr>
        <w:t xml:space="preserve"> rules</w:t>
      </w:r>
      <w:r w:rsidR="001826B6">
        <w:rPr>
          <w:lang w:val="en-US"/>
        </w:rPr>
        <w:t>.</w:t>
      </w:r>
    </w:p>
    <w:p w:rsidR="001B7330" w:rsidRDefault="001B7330" w:rsidP="001B7330">
      <w:pPr>
        <w:pStyle w:val="2"/>
        <w:rPr>
          <w:lang w:val="en-US"/>
        </w:rPr>
      </w:pPr>
      <w:bookmarkStart w:id="41" w:name="_Toc474319395"/>
      <w:r>
        <w:rPr>
          <w:lang w:val="en-US"/>
        </w:rPr>
        <w:t>Hardware sensors</w:t>
      </w:r>
      <w:bookmarkEnd w:id="41"/>
    </w:p>
    <w:p w:rsidR="008F1FE5" w:rsidRDefault="00B65CAA" w:rsidP="00B65CAA">
      <w:pPr>
        <w:rPr>
          <w:ins w:id="42" w:author="Yegorov Nick" w:date="2017-02-15T11:39:00Z"/>
          <w:lang w:val="en-US"/>
        </w:rPr>
      </w:pPr>
      <w:r>
        <w:rPr>
          <w:lang w:val="en-US"/>
        </w:rPr>
        <w:t xml:space="preserve">Sensors are used to control various physical parameters that can be used in control rules. Sensors are connected to the room controller by wire. </w:t>
      </w:r>
      <w:ins w:id="43" w:author="Marc de Maaijer" w:date="2017-02-14T21:12:00Z">
        <w:r w:rsidR="009365E2">
          <w:rPr>
            <w:lang w:val="en-US"/>
          </w:rPr>
          <w:t xml:space="preserve">(for this trial…no problem. Not sure though that the room controller is always going to be the best spot for the sensors especially if they are wired. The sensors can potentially be on the motor controller up on the blind?) </w:t>
        </w:r>
      </w:ins>
    </w:p>
    <w:p w:rsidR="008F1FE5" w:rsidRDefault="008F1FE5" w:rsidP="00B65CAA">
      <w:pPr>
        <w:rPr>
          <w:ins w:id="44" w:author="Yegorov Nick" w:date="2017-02-15T11:39:00Z"/>
          <w:lang w:val="en-US"/>
        </w:rPr>
      </w:pPr>
      <w:ins w:id="45" w:author="Yegorov Nick" w:date="2017-02-15T11:39:00Z">
        <w:r>
          <w:rPr>
            <w:lang w:val="en-US"/>
          </w:rPr>
          <w:t xml:space="preserve">There </w:t>
        </w:r>
      </w:ins>
      <w:ins w:id="46" w:author="Yegorov Nick" w:date="2017-02-15T11:40:00Z">
        <w:r>
          <w:rPr>
            <w:lang w:val="en-US"/>
          </w:rPr>
          <w:t>are</w:t>
        </w:r>
      </w:ins>
      <w:ins w:id="47" w:author="Yegorov Nick" w:date="2017-02-15T11:39:00Z">
        <w:r>
          <w:rPr>
            <w:lang w:val="en-US"/>
          </w:rPr>
          <w:t xml:space="preserve"> no technical restrictions to have wireless sensors. </w:t>
        </w:r>
      </w:ins>
      <w:ins w:id="48" w:author="Yegorov Nick" w:date="2017-02-15T11:43:00Z">
        <w:r>
          <w:rPr>
            <w:lang w:val="en-US"/>
          </w:rPr>
          <w:t>We can add support for them in the later stages.</w:t>
        </w:r>
      </w:ins>
    </w:p>
    <w:p w:rsidR="00B65CAA" w:rsidRDefault="00B65CAA" w:rsidP="00B65CAA">
      <w:pPr>
        <w:rPr>
          <w:lang w:val="en-US"/>
        </w:rPr>
      </w:pPr>
      <w:r>
        <w:rPr>
          <w:lang w:val="en-US"/>
        </w:rPr>
        <w:t xml:space="preserve">Following sensors are </w:t>
      </w:r>
      <w:r w:rsidR="00816963">
        <w:rPr>
          <w:lang w:val="en-US"/>
        </w:rPr>
        <w:t>necessary</w:t>
      </w:r>
      <w:r>
        <w:rPr>
          <w:lang w:val="en-US"/>
        </w:rPr>
        <w:t>:</w:t>
      </w:r>
    </w:p>
    <w:p w:rsidR="00B65CAA" w:rsidRDefault="00B65CAA" w:rsidP="00B65CAA">
      <w:pPr>
        <w:pStyle w:val="a3"/>
        <w:numPr>
          <w:ilvl w:val="0"/>
          <w:numId w:val="2"/>
        </w:numPr>
        <w:rPr>
          <w:lang w:val="en-US"/>
        </w:rPr>
      </w:pPr>
      <w:r>
        <w:rPr>
          <w:lang w:val="en-US"/>
        </w:rPr>
        <w:t>Inner temperature sensor</w:t>
      </w:r>
    </w:p>
    <w:p w:rsidR="00B65CAA" w:rsidRDefault="00B65CAA" w:rsidP="00B65CAA">
      <w:pPr>
        <w:pStyle w:val="a3"/>
        <w:numPr>
          <w:ilvl w:val="0"/>
          <w:numId w:val="2"/>
        </w:numPr>
        <w:rPr>
          <w:lang w:val="en-US"/>
        </w:rPr>
      </w:pPr>
      <w:r>
        <w:rPr>
          <w:lang w:val="en-US"/>
        </w:rPr>
        <w:t>Outer temperature sensor</w:t>
      </w:r>
    </w:p>
    <w:p w:rsidR="00B65CAA" w:rsidRDefault="00B65CAA" w:rsidP="00B65CAA">
      <w:pPr>
        <w:pStyle w:val="a3"/>
        <w:numPr>
          <w:ilvl w:val="0"/>
          <w:numId w:val="2"/>
        </w:numPr>
        <w:rPr>
          <w:lang w:val="en-US"/>
        </w:rPr>
      </w:pPr>
      <w:r>
        <w:rPr>
          <w:lang w:val="en-US"/>
        </w:rPr>
        <w:t>Motion detector</w:t>
      </w:r>
    </w:p>
    <w:p w:rsidR="00892217" w:rsidRDefault="00892217" w:rsidP="00B65CAA">
      <w:pPr>
        <w:pStyle w:val="a3"/>
        <w:numPr>
          <w:ilvl w:val="0"/>
          <w:numId w:val="2"/>
        </w:numPr>
        <w:rPr>
          <w:lang w:val="en-US"/>
        </w:rPr>
      </w:pPr>
      <w:r>
        <w:rPr>
          <w:lang w:val="en-US"/>
        </w:rPr>
        <w:t>Light sensor</w:t>
      </w:r>
    </w:p>
    <w:p w:rsidR="007E127D" w:rsidRPr="007E127D" w:rsidRDefault="007E127D" w:rsidP="007E127D">
      <w:pPr>
        <w:rPr>
          <w:lang w:val="en-US"/>
        </w:rPr>
      </w:pPr>
      <w:r>
        <w:rPr>
          <w:lang w:val="en-US"/>
        </w:rPr>
        <w:lastRenderedPageBreak/>
        <w:t>In addition to hardware sensors, special “virtual” sensor for the time of the day should be added to support scheduling actions at the specified time.</w:t>
      </w:r>
    </w:p>
    <w:p w:rsidR="001B7330" w:rsidRDefault="001B7330" w:rsidP="001B7330">
      <w:pPr>
        <w:pStyle w:val="2"/>
        <w:rPr>
          <w:lang w:val="en-US"/>
        </w:rPr>
      </w:pPr>
      <w:bookmarkStart w:id="49" w:name="_Toc474319396"/>
      <w:r>
        <w:rPr>
          <w:lang w:val="en-US"/>
        </w:rPr>
        <w:t>Motor controller</w:t>
      </w:r>
      <w:bookmarkEnd w:id="49"/>
    </w:p>
    <w:p w:rsidR="001826B6" w:rsidRDefault="001826B6" w:rsidP="001826B6">
      <w:pPr>
        <w:rPr>
          <w:lang w:val="en-US"/>
        </w:rPr>
      </w:pPr>
      <w:r>
        <w:rPr>
          <w:lang w:val="en-US"/>
        </w:rPr>
        <w:t xml:space="preserve">There </w:t>
      </w:r>
      <w:r w:rsidR="005123CB">
        <w:rPr>
          <w:lang w:val="en-US"/>
        </w:rPr>
        <w:t>are</w:t>
      </w:r>
      <w:r>
        <w:rPr>
          <w:lang w:val="en-US"/>
        </w:rPr>
        <w:t xml:space="preserve"> two ways to control motorized blinds:</w:t>
      </w:r>
    </w:p>
    <w:p w:rsidR="001826B6" w:rsidRDefault="00721058" w:rsidP="001826B6">
      <w:pPr>
        <w:pStyle w:val="a3"/>
        <w:numPr>
          <w:ilvl w:val="0"/>
          <w:numId w:val="3"/>
        </w:numPr>
        <w:rPr>
          <w:lang w:val="en-US"/>
        </w:rPr>
      </w:pPr>
      <w:r>
        <w:rPr>
          <w:lang w:val="en-US"/>
        </w:rPr>
        <w:t>R</w:t>
      </w:r>
      <w:r w:rsidR="001826B6">
        <w:rPr>
          <w:lang w:val="en-US"/>
        </w:rPr>
        <w:t xml:space="preserve">emote </w:t>
      </w:r>
      <w:r w:rsidR="00BB750E">
        <w:rPr>
          <w:lang w:val="en-US"/>
        </w:rPr>
        <w:t xml:space="preserve">control </w:t>
      </w:r>
      <w:r w:rsidR="001826B6">
        <w:rPr>
          <w:lang w:val="en-US"/>
        </w:rPr>
        <w:t>simulation</w:t>
      </w:r>
    </w:p>
    <w:p w:rsidR="001826B6" w:rsidRDefault="001826B6" w:rsidP="001826B6">
      <w:pPr>
        <w:pStyle w:val="a3"/>
        <w:numPr>
          <w:ilvl w:val="0"/>
          <w:numId w:val="3"/>
        </w:numPr>
        <w:rPr>
          <w:lang w:val="en-US"/>
        </w:rPr>
      </w:pPr>
      <w:r>
        <w:rPr>
          <w:lang w:val="en-US"/>
        </w:rPr>
        <w:t>Use dedicated motor controller</w:t>
      </w:r>
    </w:p>
    <w:p w:rsidR="001826B6" w:rsidRDefault="00BB750E" w:rsidP="001826B6">
      <w:pPr>
        <w:rPr>
          <w:lang w:val="en-US"/>
        </w:rPr>
      </w:pPr>
      <w:r>
        <w:rPr>
          <w:lang w:val="en-US"/>
        </w:rPr>
        <w:t>Remote</w:t>
      </w:r>
      <w:r w:rsidR="001826B6">
        <w:rPr>
          <w:lang w:val="en-US"/>
        </w:rPr>
        <w:t xml:space="preserve"> simulation should use </w:t>
      </w:r>
      <w:r>
        <w:rPr>
          <w:lang w:val="en-US"/>
        </w:rPr>
        <w:t>IR or radio</w:t>
      </w:r>
      <w:r w:rsidR="001826B6">
        <w:rPr>
          <w:lang w:val="en-US"/>
        </w:rPr>
        <w:t xml:space="preserve"> transmitter connected to room controller to simulate motor’s remote control buttons. It is simple, non-inva</w:t>
      </w:r>
      <w:r>
        <w:rPr>
          <w:lang w:val="en-US"/>
        </w:rPr>
        <w:t>sive way to control the blinds, but requires knowledge about communication protocol between remote control and motor.</w:t>
      </w:r>
    </w:p>
    <w:p w:rsidR="0059636F" w:rsidRDefault="00BB750E" w:rsidP="001826B6">
      <w:pPr>
        <w:rPr>
          <w:ins w:id="50" w:author="Yegorov Nick" w:date="2017-02-15T11:28:00Z"/>
          <w:lang w:val="en-US"/>
        </w:rPr>
      </w:pPr>
      <w:r>
        <w:rPr>
          <w:lang w:val="en-US"/>
        </w:rPr>
        <w:t>Another way is to develop</w:t>
      </w:r>
      <w:r w:rsidR="001826B6">
        <w:rPr>
          <w:lang w:val="en-US"/>
        </w:rPr>
        <w:t xml:space="preserve"> special motor controller</w:t>
      </w:r>
      <w:r>
        <w:rPr>
          <w:lang w:val="en-US"/>
        </w:rPr>
        <w:t xml:space="preserve"> that</w:t>
      </w:r>
      <w:r w:rsidR="00EC739C">
        <w:rPr>
          <w:lang w:val="en-US"/>
        </w:rPr>
        <w:t xml:space="preserve"> is physically connected to the motor and</w:t>
      </w:r>
      <w:r>
        <w:rPr>
          <w:lang w:val="en-US"/>
        </w:rPr>
        <w:t xml:space="preserve"> </w:t>
      </w:r>
      <w:r w:rsidR="001826B6">
        <w:rPr>
          <w:lang w:val="en-US"/>
        </w:rPr>
        <w:t>receives commands from room controller via Wi-Fi n</w:t>
      </w:r>
      <w:r w:rsidR="009E3963">
        <w:rPr>
          <w:lang w:val="en-US"/>
        </w:rPr>
        <w:t>etwork</w:t>
      </w:r>
      <w:ins w:id="51" w:author="Marc de Maaijer" w:date="2017-02-14T21:12:00Z">
        <w:r w:rsidR="009365E2">
          <w:rPr>
            <w:lang w:val="en-US"/>
          </w:rPr>
          <w:t xml:space="preserve"> (what sort of setup </w:t>
        </w:r>
      </w:ins>
      <w:ins w:id="52" w:author="Marc de Maaijer" w:date="2017-02-14T21:13:00Z">
        <w:r w:rsidR="009365E2">
          <w:rPr>
            <w:lang w:val="en-US"/>
          </w:rPr>
          <w:t xml:space="preserve">for the consumer/installer </w:t>
        </w:r>
      </w:ins>
      <w:ins w:id="53" w:author="Marc de Maaijer" w:date="2017-02-14T21:12:00Z">
        <w:r w:rsidR="009365E2">
          <w:rPr>
            <w:lang w:val="en-US"/>
          </w:rPr>
          <w:t>would this require?</w:t>
        </w:r>
      </w:ins>
      <w:r w:rsidR="009E3963">
        <w:rPr>
          <w:lang w:val="en-US"/>
        </w:rPr>
        <w:t xml:space="preserve"> </w:t>
      </w:r>
      <w:ins w:id="54" w:author="Marc de Maaijer" w:date="2017-02-14T21:13:00Z">
        <w:r w:rsidR="009365E2">
          <w:rPr>
            <w:lang w:val="en-US"/>
          </w:rPr>
          <w:t>I like the idea though</w:t>
        </w:r>
      </w:ins>
      <w:ins w:id="55" w:author="Marc de Maaijer" w:date="2017-02-14T21:25:00Z">
        <w:r w:rsidR="00794F71">
          <w:rPr>
            <w:lang w:val="en-US"/>
          </w:rPr>
          <w:t>. How many blinds/motors can be connected to one room controller and how will this be configured/auto found?</w:t>
        </w:r>
      </w:ins>
      <w:ins w:id="56" w:author="Marc de Maaijer" w:date="2017-02-14T21:13:00Z">
        <w:r w:rsidR="009365E2">
          <w:rPr>
            <w:lang w:val="en-US"/>
          </w:rPr>
          <w:t xml:space="preserve">) </w:t>
        </w:r>
      </w:ins>
      <w:r w:rsidR="0048265F">
        <w:rPr>
          <w:lang w:val="en-US"/>
        </w:rPr>
        <w:t>or wired connection</w:t>
      </w:r>
      <w:r w:rsidR="009E3963">
        <w:rPr>
          <w:lang w:val="en-US"/>
        </w:rPr>
        <w:t>.</w:t>
      </w:r>
      <w:r w:rsidR="00EC739C">
        <w:rPr>
          <w:lang w:val="en-US"/>
        </w:rPr>
        <w:t xml:space="preserve"> </w:t>
      </w:r>
    </w:p>
    <w:p w:rsidR="0059636F" w:rsidRDefault="0059636F" w:rsidP="001826B6">
      <w:pPr>
        <w:rPr>
          <w:ins w:id="57" w:author="Yegorov Nick" w:date="2017-02-15T11:28:00Z"/>
          <w:lang w:val="en-US"/>
        </w:rPr>
      </w:pPr>
      <w:ins w:id="58" w:author="Yegorov Nick" w:date="2017-02-15T11:28:00Z">
        <w:r>
          <w:rPr>
            <w:lang w:val="en-US"/>
          </w:rPr>
          <w:t>Typical setup procedure for wireless devices goes like this:</w:t>
        </w:r>
      </w:ins>
    </w:p>
    <w:p w:rsidR="0059636F" w:rsidRDefault="0059636F" w:rsidP="0059636F">
      <w:pPr>
        <w:pStyle w:val="a3"/>
        <w:numPr>
          <w:ilvl w:val="0"/>
          <w:numId w:val="12"/>
        </w:numPr>
        <w:rPr>
          <w:ins w:id="59" w:author="Yegorov Nick" w:date="2017-02-15T11:29:00Z"/>
          <w:lang w:val="en-US"/>
        </w:rPr>
        <w:pPrChange w:id="60" w:author="Yegorov Nick" w:date="2017-02-15T11:29:00Z">
          <w:pPr/>
        </w:pPrChange>
      </w:pPr>
      <w:ins w:id="61" w:author="Yegorov Nick" w:date="2017-02-15T11:29:00Z">
        <w:r>
          <w:rPr>
            <w:lang w:val="en-US"/>
          </w:rPr>
          <w:t>Service person presses button on the wireless device to enter setup mode</w:t>
        </w:r>
      </w:ins>
    </w:p>
    <w:p w:rsidR="0059636F" w:rsidRDefault="0059636F" w:rsidP="0059636F">
      <w:pPr>
        <w:pStyle w:val="a3"/>
        <w:numPr>
          <w:ilvl w:val="0"/>
          <w:numId w:val="12"/>
        </w:numPr>
        <w:rPr>
          <w:ins w:id="62" w:author="Yegorov Nick" w:date="2017-02-15T11:29:00Z"/>
          <w:lang w:val="en-US"/>
        </w:rPr>
        <w:pPrChange w:id="63" w:author="Yegorov Nick" w:date="2017-02-15T11:29:00Z">
          <w:pPr/>
        </w:pPrChange>
      </w:pPr>
      <w:ins w:id="64" w:author="Yegorov Nick" w:date="2017-02-15T11:29:00Z">
        <w:r>
          <w:rPr>
            <w:lang w:val="en-US"/>
          </w:rPr>
          <w:t xml:space="preserve">Device establishes temporary </w:t>
        </w:r>
        <w:proofErr w:type="spellStart"/>
        <w:r>
          <w:rPr>
            <w:lang w:val="en-US"/>
          </w:rPr>
          <w:t>WiFi</w:t>
        </w:r>
        <w:proofErr w:type="spellEnd"/>
        <w:r>
          <w:rPr>
            <w:lang w:val="en-US"/>
          </w:rPr>
          <w:t xml:space="preserve"> access point with known name</w:t>
        </w:r>
      </w:ins>
    </w:p>
    <w:p w:rsidR="0059636F" w:rsidRDefault="0059636F" w:rsidP="0059636F">
      <w:pPr>
        <w:pStyle w:val="a3"/>
        <w:numPr>
          <w:ilvl w:val="0"/>
          <w:numId w:val="12"/>
        </w:numPr>
        <w:rPr>
          <w:ins w:id="65" w:author="Yegorov Nick" w:date="2017-02-15T11:32:00Z"/>
          <w:lang w:val="en-US"/>
        </w:rPr>
        <w:pPrChange w:id="66" w:author="Yegorov Nick" w:date="2017-02-15T11:29:00Z">
          <w:pPr/>
        </w:pPrChange>
      </w:pPr>
      <w:ins w:id="67" w:author="Yegorov Nick" w:date="2017-02-15T11:30:00Z">
        <w:r>
          <w:rPr>
            <w:lang w:val="en-US"/>
          </w:rPr>
          <w:t xml:space="preserve">Service person connects to this AP, run configuration application and </w:t>
        </w:r>
      </w:ins>
      <w:ins w:id="68" w:author="Yegorov Nick" w:date="2017-02-15T11:32:00Z">
        <w:r>
          <w:rPr>
            <w:lang w:val="en-US"/>
          </w:rPr>
          <w:t xml:space="preserve">enter </w:t>
        </w:r>
      </w:ins>
      <w:ins w:id="69" w:author="Yegorov Nick" w:date="2017-02-15T11:30:00Z">
        <w:r w:rsidR="008F1FE5">
          <w:rPr>
            <w:lang w:val="en-US"/>
          </w:rPr>
          <w:t>name/</w:t>
        </w:r>
      </w:ins>
      <w:ins w:id="70" w:author="Yegorov Nick" w:date="2017-02-15T11:32:00Z">
        <w:r>
          <w:rPr>
            <w:lang w:val="en-US"/>
          </w:rPr>
          <w:t>password for</w:t>
        </w:r>
      </w:ins>
      <w:ins w:id="71" w:author="Yegorov Nick" w:date="2017-02-15T11:30:00Z">
        <w:r>
          <w:rPr>
            <w:lang w:val="en-US"/>
          </w:rPr>
          <w:t xml:space="preserve"> client</w:t>
        </w:r>
      </w:ins>
      <w:ins w:id="72" w:author="Yegorov Nick" w:date="2017-02-15T11:31:00Z">
        <w:r>
          <w:rPr>
            <w:lang w:val="en-US"/>
          </w:rPr>
          <w:t xml:space="preserve">’s </w:t>
        </w:r>
        <w:proofErr w:type="spellStart"/>
        <w:r>
          <w:rPr>
            <w:lang w:val="en-US"/>
          </w:rPr>
          <w:t>WiFi</w:t>
        </w:r>
        <w:proofErr w:type="spellEnd"/>
        <w:r>
          <w:rPr>
            <w:lang w:val="en-US"/>
          </w:rPr>
          <w:t xml:space="preserve"> network</w:t>
        </w:r>
      </w:ins>
      <w:ins w:id="73" w:author="Yegorov Nick" w:date="2017-02-15T11:38:00Z">
        <w:r w:rsidR="008F1FE5">
          <w:rPr>
            <w:lang w:val="en-US"/>
          </w:rPr>
          <w:t xml:space="preserve"> and room controller’s network name</w:t>
        </w:r>
      </w:ins>
    </w:p>
    <w:p w:rsidR="0059636F" w:rsidRDefault="0059636F" w:rsidP="0059636F">
      <w:pPr>
        <w:pStyle w:val="a3"/>
        <w:numPr>
          <w:ilvl w:val="0"/>
          <w:numId w:val="12"/>
        </w:numPr>
        <w:rPr>
          <w:ins w:id="74" w:author="Yegorov Nick" w:date="2017-02-15T11:32:00Z"/>
          <w:lang w:val="en-US"/>
        </w:rPr>
        <w:pPrChange w:id="75" w:author="Yegorov Nick" w:date="2017-02-15T11:29:00Z">
          <w:pPr/>
        </w:pPrChange>
      </w:pPr>
      <w:ins w:id="76" w:author="Yegorov Nick" w:date="2017-02-15T11:32:00Z">
        <w:r>
          <w:rPr>
            <w:lang w:val="en-US"/>
          </w:rPr>
          <w:t>Configuration application sends entered values to the device</w:t>
        </w:r>
      </w:ins>
    </w:p>
    <w:p w:rsidR="0059636F" w:rsidRDefault="0059636F" w:rsidP="0059636F">
      <w:pPr>
        <w:pStyle w:val="a3"/>
        <w:numPr>
          <w:ilvl w:val="0"/>
          <w:numId w:val="12"/>
        </w:numPr>
        <w:rPr>
          <w:ins w:id="77" w:author="Yegorov Nick" w:date="2017-02-15T11:35:00Z"/>
          <w:lang w:val="en-US"/>
        </w:rPr>
        <w:pPrChange w:id="78" w:author="Yegorov Nick" w:date="2017-02-15T11:29:00Z">
          <w:pPr/>
        </w:pPrChange>
      </w:pPr>
      <w:ins w:id="79" w:author="Yegorov Nick" w:date="2017-02-15T11:33:00Z">
        <w:r>
          <w:rPr>
            <w:lang w:val="en-US"/>
          </w:rPr>
          <w:t xml:space="preserve">Device use received parameters to connect to the client’s </w:t>
        </w:r>
        <w:proofErr w:type="spellStart"/>
        <w:r>
          <w:rPr>
            <w:lang w:val="en-US"/>
          </w:rPr>
          <w:t>WiFi</w:t>
        </w:r>
        <w:proofErr w:type="spellEnd"/>
        <w:r>
          <w:rPr>
            <w:lang w:val="en-US"/>
          </w:rPr>
          <w:t xml:space="preserve"> network</w:t>
        </w:r>
      </w:ins>
    </w:p>
    <w:p w:rsidR="0059636F" w:rsidRPr="0059636F" w:rsidRDefault="0059636F" w:rsidP="0059636F">
      <w:pPr>
        <w:rPr>
          <w:ins w:id="80" w:author="Yegorov Nick" w:date="2017-02-15T11:28:00Z"/>
          <w:lang w:val="en-US"/>
          <w:rPrChange w:id="81" w:author="Yegorov Nick" w:date="2017-02-15T11:35:00Z">
            <w:rPr>
              <w:ins w:id="82" w:author="Yegorov Nick" w:date="2017-02-15T11:28:00Z"/>
              <w:lang w:val="en-US"/>
            </w:rPr>
          </w:rPrChange>
        </w:rPr>
        <w:pPrChange w:id="83" w:author="Yegorov Nick" w:date="2017-02-15T11:35:00Z">
          <w:pPr/>
        </w:pPrChange>
      </w:pPr>
      <w:ins w:id="84" w:author="Yegorov Nick" w:date="2017-02-15T11:35:00Z">
        <w:r>
          <w:rPr>
            <w:lang w:val="en-US"/>
          </w:rPr>
          <w:t>Number of devices that could be connected to the room controller are limited by RC</w:t>
        </w:r>
      </w:ins>
      <w:ins w:id="85" w:author="Yegorov Nick" w:date="2017-02-15T11:36:00Z">
        <w:r>
          <w:rPr>
            <w:lang w:val="en-US"/>
          </w:rPr>
          <w:t>’s resources, that are big enough to support dozens of connections. It is also possible to use broadcast messages that don</w:t>
        </w:r>
      </w:ins>
      <w:ins w:id="86" w:author="Yegorov Nick" w:date="2017-02-15T11:37:00Z">
        <w:r>
          <w:rPr>
            <w:lang w:val="en-US"/>
          </w:rPr>
          <w:t>’t require connection between wireless devices and room controller.</w:t>
        </w:r>
      </w:ins>
    </w:p>
    <w:p w:rsidR="001826B6" w:rsidRDefault="00EC739C" w:rsidP="001826B6">
      <w:pPr>
        <w:rPr>
          <w:lang w:val="en-US"/>
        </w:rPr>
      </w:pPr>
      <w:r>
        <w:rPr>
          <w:lang w:val="en-US"/>
        </w:rPr>
        <w:t>After receiving the command, it generates control signals for the motor to open or close the blind.</w:t>
      </w:r>
      <w:r w:rsidR="00BB750E">
        <w:rPr>
          <w:lang w:val="en-US"/>
        </w:rPr>
        <w:t xml:space="preserve"> This way requires intrusion into motor hardware.</w:t>
      </w:r>
    </w:p>
    <w:p w:rsidR="00BB750E" w:rsidRPr="001826B6" w:rsidRDefault="00BB750E" w:rsidP="001826B6">
      <w:pPr>
        <w:rPr>
          <w:lang w:val="en-US"/>
        </w:rPr>
      </w:pPr>
      <w:r>
        <w:rPr>
          <w:lang w:val="en-US"/>
        </w:rPr>
        <w:t xml:space="preserve">Decision about the </w:t>
      </w:r>
      <w:r w:rsidR="00624065">
        <w:rPr>
          <w:lang w:val="en-US"/>
        </w:rPr>
        <w:t xml:space="preserve">how the </w:t>
      </w:r>
      <w:r>
        <w:rPr>
          <w:lang w:val="en-US"/>
        </w:rPr>
        <w:t xml:space="preserve">implementation should be done </w:t>
      </w:r>
      <w:r w:rsidR="00624065">
        <w:rPr>
          <w:lang w:val="en-US"/>
        </w:rPr>
        <w:t xml:space="preserve">will be made </w:t>
      </w:r>
      <w:r>
        <w:rPr>
          <w:lang w:val="en-US"/>
        </w:rPr>
        <w:t>after information about motor is received from supplier.</w:t>
      </w:r>
    </w:p>
    <w:p w:rsidR="001B0459" w:rsidRPr="001B0459" w:rsidRDefault="001B7330" w:rsidP="001B0459">
      <w:pPr>
        <w:pStyle w:val="2"/>
        <w:rPr>
          <w:lang w:val="en-US"/>
        </w:rPr>
      </w:pPr>
      <w:bookmarkStart w:id="87" w:name="_Toc474319397"/>
      <w:r>
        <w:rPr>
          <w:lang w:val="en-US"/>
        </w:rPr>
        <w:t>Control server</w:t>
      </w:r>
      <w:bookmarkEnd w:id="87"/>
    </w:p>
    <w:p w:rsidR="00816963" w:rsidRDefault="001B0459" w:rsidP="001B0459">
      <w:pPr>
        <w:rPr>
          <w:lang w:val="en-US"/>
        </w:rPr>
      </w:pPr>
      <w:r>
        <w:rPr>
          <w:lang w:val="en-US"/>
        </w:rPr>
        <w:t>Control server is used to process incoming connections from room controller.</w:t>
      </w:r>
      <w:r w:rsidR="00816963">
        <w:rPr>
          <w:lang w:val="en-US"/>
        </w:rPr>
        <w:t xml:space="preserve"> </w:t>
      </w:r>
      <w:r w:rsidR="00F20BD0">
        <w:rPr>
          <w:lang w:val="en-US"/>
        </w:rPr>
        <w:t>When connection request is received, i</w:t>
      </w:r>
      <w:r>
        <w:rPr>
          <w:lang w:val="en-US"/>
        </w:rPr>
        <w:t xml:space="preserve">t </w:t>
      </w:r>
      <w:r w:rsidR="00F20BD0">
        <w:rPr>
          <w:lang w:val="en-US"/>
        </w:rPr>
        <w:t xml:space="preserve">should </w:t>
      </w:r>
      <w:r w:rsidR="00816963">
        <w:rPr>
          <w:lang w:val="en-US"/>
        </w:rPr>
        <w:t xml:space="preserve">perform </w:t>
      </w:r>
      <w:r w:rsidR="00F20BD0">
        <w:rPr>
          <w:lang w:val="en-US"/>
        </w:rPr>
        <w:t xml:space="preserve">the </w:t>
      </w:r>
      <w:r w:rsidR="00816963">
        <w:rPr>
          <w:lang w:val="en-US"/>
        </w:rPr>
        <w:t>following actions:</w:t>
      </w:r>
    </w:p>
    <w:p w:rsidR="00816963" w:rsidRDefault="00816963" w:rsidP="00816963">
      <w:pPr>
        <w:pStyle w:val="a3"/>
        <w:numPr>
          <w:ilvl w:val="0"/>
          <w:numId w:val="5"/>
        </w:numPr>
        <w:rPr>
          <w:lang w:val="en-US"/>
        </w:rPr>
      </w:pPr>
      <w:r>
        <w:rPr>
          <w:lang w:val="en-US"/>
        </w:rPr>
        <w:t xml:space="preserve">Checks SSL certificate </w:t>
      </w:r>
      <w:r w:rsidR="00AC6C2F">
        <w:rPr>
          <w:lang w:val="en-US"/>
        </w:rPr>
        <w:t>to avoid unauthorized connections</w:t>
      </w:r>
    </w:p>
    <w:p w:rsidR="00816963" w:rsidRDefault="00AC6C2F" w:rsidP="00816963">
      <w:pPr>
        <w:pStyle w:val="a3"/>
        <w:numPr>
          <w:ilvl w:val="0"/>
          <w:numId w:val="5"/>
        </w:numPr>
        <w:rPr>
          <w:lang w:val="en-US"/>
        </w:rPr>
      </w:pPr>
      <w:r>
        <w:rPr>
          <w:lang w:val="en-US"/>
        </w:rPr>
        <w:t>Receives</w:t>
      </w:r>
      <w:r w:rsidR="00816963">
        <w:rPr>
          <w:lang w:val="en-US"/>
        </w:rPr>
        <w:t xml:space="preserve"> user credentials from room controller</w:t>
      </w:r>
    </w:p>
    <w:p w:rsidR="00AC6C2F" w:rsidRDefault="00AC6C2F" w:rsidP="00816963">
      <w:pPr>
        <w:pStyle w:val="a3"/>
        <w:numPr>
          <w:ilvl w:val="0"/>
          <w:numId w:val="5"/>
        </w:numPr>
        <w:rPr>
          <w:lang w:val="en-US"/>
        </w:rPr>
      </w:pPr>
      <w:r>
        <w:rPr>
          <w:lang w:val="en-US"/>
        </w:rPr>
        <w:t xml:space="preserve">Reads set of rules for specified room from the </w:t>
      </w:r>
      <w:r w:rsidR="00EC739C">
        <w:rPr>
          <w:lang w:val="en-US"/>
        </w:rPr>
        <w:t>configuration</w:t>
      </w:r>
      <w:r>
        <w:rPr>
          <w:lang w:val="en-US"/>
        </w:rPr>
        <w:t xml:space="preserve"> database</w:t>
      </w:r>
    </w:p>
    <w:p w:rsidR="00AC6C2F" w:rsidRDefault="00AC6C2F" w:rsidP="00816963">
      <w:pPr>
        <w:pStyle w:val="a3"/>
        <w:numPr>
          <w:ilvl w:val="0"/>
          <w:numId w:val="5"/>
        </w:numPr>
        <w:rPr>
          <w:lang w:val="en-US"/>
        </w:rPr>
      </w:pPr>
      <w:r>
        <w:rPr>
          <w:lang w:val="en-US"/>
        </w:rPr>
        <w:t>Send rules back to room controller</w:t>
      </w:r>
    </w:p>
    <w:p w:rsidR="00AC6C2F" w:rsidRDefault="00AC6C2F" w:rsidP="00816963">
      <w:pPr>
        <w:pStyle w:val="a3"/>
        <w:numPr>
          <w:ilvl w:val="0"/>
          <w:numId w:val="5"/>
        </w:numPr>
        <w:rPr>
          <w:lang w:val="en-US"/>
        </w:rPr>
      </w:pPr>
      <w:r>
        <w:rPr>
          <w:lang w:val="en-US"/>
        </w:rPr>
        <w:t>Log information about connection</w:t>
      </w:r>
    </w:p>
    <w:p w:rsidR="003F028B" w:rsidRDefault="003F028B" w:rsidP="003F028B">
      <w:pPr>
        <w:rPr>
          <w:ins w:id="88" w:author="Marc de Maaijer" w:date="2017-02-14T21:20:00Z"/>
          <w:lang w:val="en-US"/>
        </w:rPr>
      </w:pPr>
      <w:r>
        <w:rPr>
          <w:lang w:val="en-US"/>
        </w:rPr>
        <w:t>Control server should also log all information</w:t>
      </w:r>
      <w:r w:rsidR="00832A65">
        <w:rPr>
          <w:lang w:val="en-US"/>
        </w:rPr>
        <w:t xml:space="preserve"> about performed actions</w:t>
      </w:r>
      <w:r>
        <w:rPr>
          <w:lang w:val="en-US"/>
        </w:rPr>
        <w:t xml:space="preserve"> </w:t>
      </w:r>
      <w:r w:rsidR="00306F69">
        <w:rPr>
          <w:lang w:val="en-US"/>
        </w:rPr>
        <w:t xml:space="preserve">received from room controllers and store it in the </w:t>
      </w:r>
      <w:r w:rsidR="00EC739C">
        <w:rPr>
          <w:lang w:val="en-US"/>
        </w:rPr>
        <w:t>configuration</w:t>
      </w:r>
      <w:r w:rsidR="00306F69">
        <w:rPr>
          <w:lang w:val="en-US"/>
        </w:rPr>
        <w:t xml:space="preserve"> database.</w:t>
      </w:r>
    </w:p>
    <w:p w:rsidR="009365E2" w:rsidRDefault="009365E2" w:rsidP="003F028B">
      <w:pPr>
        <w:rPr>
          <w:ins w:id="89" w:author="Yegorov Nick" w:date="2017-02-15T11:53:00Z"/>
          <w:lang w:val="en-US"/>
        </w:rPr>
      </w:pPr>
      <w:ins w:id="90" w:author="Marc de Maaijer" w:date="2017-02-14T21:20:00Z">
        <w:r>
          <w:rPr>
            <w:lang w:val="en-US"/>
          </w:rPr>
          <w:t xml:space="preserve">I have been thinking about this control server. This is something that we would have to maintain for a long time without any assurance that people are using this. I would like to think about this a little more. </w:t>
        </w:r>
      </w:ins>
      <w:ins w:id="91" w:author="Marc de Maaijer" w:date="2017-02-14T21:21:00Z">
        <w:r>
          <w:rPr>
            <w:lang w:val="en-US"/>
          </w:rPr>
          <w:t>I guess we can store the rules on the room controller? (well for this prototype I expect you are doing this?)</w:t>
        </w:r>
        <w:r w:rsidR="00794F71">
          <w:rPr>
            <w:lang w:val="en-US"/>
          </w:rPr>
          <w:t xml:space="preserve"> I guess you want to avoid having people access these room controller</w:t>
        </w:r>
      </w:ins>
      <w:ins w:id="92" w:author="Marc de Maaijer" w:date="2017-02-14T21:22:00Z">
        <w:r w:rsidR="00794F71">
          <w:rPr>
            <w:lang w:val="en-US"/>
          </w:rPr>
          <w:t>s</w:t>
        </w:r>
      </w:ins>
      <w:ins w:id="93" w:author="Marc de Maaijer" w:date="2017-02-14T21:21:00Z">
        <w:r w:rsidR="00794F71">
          <w:rPr>
            <w:lang w:val="en-US"/>
          </w:rPr>
          <w:t xml:space="preserve"> from outside. </w:t>
        </w:r>
      </w:ins>
      <w:ins w:id="94" w:author="Marc de Maaijer" w:date="2017-02-14T21:22:00Z">
        <w:r w:rsidR="00794F71">
          <w:rPr>
            <w:lang w:val="en-US"/>
          </w:rPr>
          <w:t>If we make it without internet connection, it will be easier I guess.</w:t>
        </w:r>
      </w:ins>
    </w:p>
    <w:p w:rsidR="00B148E6" w:rsidRDefault="00B148E6" w:rsidP="003F028B">
      <w:pPr>
        <w:rPr>
          <w:ins w:id="95" w:author="Marc de Maaijer" w:date="2017-02-14T21:22:00Z"/>
          <w:lang w:val="en-US"/>
        </w:rPr>
      </w:pPr>
      <w:ins w:id="96" w:author="Yegorov Nick" w:date="2017-02-15T11:53:00Z">
        <w:r>
          <w:rPr>
            <w:lang w:val="en-US"/>
          </w:rPr>
          <w:lastRenderedPageBreak/>
          <w:t xml:space="preserve">Yes, the main reason I added the control server to the system is a security concerns. I am really afraid that giving </w:t>
        </w:r>
      </w:ins>
      <w:ins w:id="97" w:author="Yegorov Nick" w:date="2017-02-15T11:54:00Z">
        <w:r>
          <w:rPr>
            <w:lang w:val="en-US"/>
          </w:rPr>
          <w:t xml:space="preserve">access from </w:t>
        </w:r>
      </w:ins>
      <w:ins w:id="98" w:author="Yegorov Nick" w:date="2017-02-15T11:53:00Z">
        <w:r>
          <w:rPr>
            <w:lang w:val="en-US"/>
          </w:rPr>
          <w:t xml:space="preserve">internet </w:t>
        </w:r>
      </w:ins>
      <w:ins w:id="99" w:author="Yegorov Nick" w:date="2017-02-15T11:54:00Z">
        <w:r>
          <w:rPr>
            <w:lang w:val="en-US"/>
          </w:rPr>
          <w:t xml:space="preserve">to the room controller is a potential security threat. Also, it is a way to </w:t>
        </w:r>
      </w:ins>
      <w:ins w:id="100" w:author="Yegorov Nick" w:date="2017-02-15T11:55:00Z">
        <w:r>
          <w:rPr>
            <w:lang w:val="en-US"/>
          </w:rPr>
          <w:t>operate</w:t>
        </w:r>
      </w:ins>
      <w:ins w:id="101" w:author="Yegorov Nick" w:date="2017-02-15T11:54:00Z">
        <w:r>
          <w:rPr>
            <w:lang w:val="en-US"/>
          </w:rPr>
          <w:t xml:space="preserve"> </w:t>
        </w:r>
      </w:ins>
      <w:ins w:id="102" w:author="Yegorov Nick" w:date="2017-02-15T11:55:00Z">
        <w:r>
          <w:rPr>
            <w:lang w:val="en-US"/>
          </w:rPr>
          <w:t xml:space="preserve">blinds from the one place. This will be helpful for installations with many rooms. </w:t>
        </w:r>
      </w:ins>
      <w:ins w:id="103" w:author="Yegorov Nick" w:date="2017-02-15T11:56:00Z">
        <w:r>
          <w:rPr>
            <w:lang w:val="en-US"/>
          </w:rPr>
          <w:t xml:space="preserve"> </w:t>
        </w:r>
      </w:ins>
      <w:ins w:id="104" w:author="Yegorov Nick" w:date="2017-02-15T11:57:00Z">
        <w:r>
          <w:rPr>
            <w:lang w:val="en-US"/>
          </w:rPr>
          <w:t>As f</w:t>
        </w:r>
      </w:ins>
      <w:ins w:id="105" w:author="Yegorov Nick" w:date="2017-02-15T11:56:00Z">
        <w:r>
          <w:rPr>
            <w:lang w:val="en-US"/>
          </w:rPr>
          <w:t>or</w:t>
        </w:r>
      </w:ins>
      <w:ins w:id="106" w:author="Yegorov Nick" w:date="2017-02-15T11:57:00Z">
        <w:r>
          <w:rPr>
            <w:lang w:val="en-US"/>
          </w:rPr>
          <w:t xml:space="preserve"> the</w:t>
        </w:r>
      </w:ins>
      <w:ins w:id="107" w:author="Yegorov Nick" w:date="2017-02-15T11:56:00Z">
        <w:r>
          <w:rPr>
            <w:lang w:val="en-US"/>
          </w:rPr>
          <w:t xml:space="preserve"> prototype</w:t>
        </w:r>
      </w:ins>
      <w:ins w:id="108" w:author="Yegorov Nick" w:date="2017-02-15T11:57:00Z">
        <w:r>
          <w:rPr>
            <w:lang w:val="en-US"/>
          </w:rPr>
          <w:t>,</w:t>
        </w:r>
      </w:ins>
      <w:ins w:id="109" w:author="Yegorov Nick" w:date="2017-02-15T11:56:00Z">
        <w:r>
          <w:rPr>
            <w:lang w:val="en-US"/>
          </w:rPr>
          <w:t xml:space="preserve"> there is no need for the control se</w:t>
        </w:r>
      </w:ins>
      <w:ins w:id="110" w:author="Yegorov Nick" w:date="2017-02-15T11:57:00Z">
        <w:r>
          <w:rPr>
            <w:lang w:val="en-US"/>
          </w:rPr>
          <w:t>rver. All rules will be stored directly in the room controller</w:t>
        </w:r>
      </w:ins>
      <w:ins w:id="111" w:author="Yegorov Nick" w:date="2017-02-15T11:58:00Z">
        <w:r>
          <w:rPr>
            <w:lang w:val="en-US"/>
          </w:rPr>
          <w:t>.</w:t>
        </w:r>
      </w:ins>
      <w:ins w:id="112" w:author="Yegorov Nick" w:date="2017-02-15T11:57:00Z">
        <w:r>
          <w:rPr>
            <w:lang w:val="en-US"/>
          </w:rPr>
          <w:t xml:space="preserve"> </w:t>
        </w:r>
      </w:ins>
      <w:ins w:id="113" w:author="Yegorov Nick" w:date="2017-02-15T11:58:00Z">
        <w:r>
          <w:rPr>
            <w:lang w:val="en-US"/>
          </w:rPr>
          <w:t>S</w:t>
        </w:r>
      </w:ins>
      <w:ins w:id="114" w:author="Yegorov Nick" w:date="2017-02-15T11:57:00Z">
        <w:r>
          <w:rPr>
            <w:lang w:val="en-US"/>
          </w:rPr>
          <w:t>o</w:t>
        </w:r>
      </w:ins>
      <w:ins w:id="115" w:author="Yegorov Nick" w:date="2017-02-15T11:58:00Z">
        <w:r>
          <w:rPr>
            <w:lang w:val="en-US"/>
          </w:rPr>
          <w:t>,</w:t>
        </w:r>
      </w:ins>
      <w:ins w:id="116" w:author="Yegorov Nick" w:date="2017-02-15T11:57:00Z">
        <w:r>
          <w:rPr>
            <w:lang w:val="en-US"/>
          </w:rPr>
          <w:t xml:space="preserve"> there is time to think and discuss.</w:t>
        </w:r>
      </w:ins>
    </w:p>
    <w:p w:rsidR="00794F71" w:rsidRDefault="00794F71" w:rsidP="003F028B">
      <w:pPr>
        <w:rPr>
          <w:lang w:val="en-US"/>
        </w:rPr>
      </w:pPr>
    </w:p>
    <w:p w:rsidR="001B0459" w:rsidRDefault="00EC739C" w:rsidP="001B0459">
      <w:pPr>
        <w:pStyle w:val="2"/>
        <w:rPr>
          <w:lang w:val="en-US"/>
        </w:rPr>
      </w:pPr>
      <w:bookmarkStart w:id="117" w:name="_Toc474319398"/>
      <w:r>
        <w:rPr>
          <w:lang w:val="en-US"/>
        </w:rPr>
        <w:t>Configuration</w:t>
      </w:r>
      <w:r w:rsidR="001B0459">
        <w:rPr>
          <w:lang w:val="en-US"/>
        </w:rPr>
        <w:t xml:space="preserve"> database</w:t>
      </w:r>
      <w:bookmarkEnd w:id="117"/>
    </w:p>
    <w:p w:rsidR="00AC6C2F" w:rsidRDefault="00EC739C" w:rsidP="00AC6C2F">
      <w:pPr>
        <w:rPr>
          <w:lang w:val="en-US"/>
        </w:rPr>
      </w:pPr>
      <w:r>
        <w:rPr>
          <w:lang w:val="en-US"/>
        </w:rPr>
        <w:t>Configuration</w:t>
      </w:r>
      <w:r w:rsidR="00AC6C2F">
        <w:rPr>
          <w:lang w:val="en-US"/>
        </w:rPr>
        <w:t xml:space="preserve"> database should be part of the user’s profile. It is used to store blind control rules and additional information about installation. New database user should be created for each installation. </w:t>
      </w:r>
      <w:r w:rsidR="00A6675F">
        <w:rPr>
          <w:lang w:val="en-US"/>
        </w:rPr>
        <w:t xml:space="preserve">Login </w:t>
      </w:r>
      <w:r w:rsidR="00AC6C2F">
        <w:rPr>
          <w:lang w:val="en-US"/>
        </w:rPr>
        <w:t xml:space="preserve">and password should be </w:t>
      </w:r>
      <w:r w:rsidR="0048265F">
        <w:rPr>
          <w:lang w:val="en-US"/>
        </w:rPr>
        <w:t>stored</w:t>
      </w:r>
      <w:r w:rsidR="00AC6C2F">
        <w:rPr>
          <w:lang w:val="en-US"/>
        </w:rPr>
        <w:t xml:space="preserve"> into each room controller </w:t>
      </w:r>
      <w:r w:rsidR="00A6675F">
        <w:rPr>
          <w:lang w:val="en-US"/>
        </w:rPr>
        <w:t>during installation procedure</w:t>
      </w:r>
      <w:r w:rsidR="00AC6C2F">
        <w:rPr>
          <w:lang w:val="en-US"/>
        </w:rPr>
        <w:t>.</w:t>
      </w:r>
    </w:p>
    <w:p w:rsidR="00AC6C2F" w:rsidRDefault="00AC6C2F" w:rsidP="00AC6C2F">
      <w:pPr>
        <w:rPr>
          <w:lang w:val="en-US"/>
        </w:rPr>
      </w:pPr>
      <w:r>
        <w:rPr>
          <w:lang w:val="en-US"/>
        </w:rPr>
        <w:t xml:space="preserve">Note that room controllers shouldn’t have direct access to the </w:t>
      </w:r>
      <w:r w:rsidR="00EC739C">
        <w:rPr>
          <w:lang w:val="en-US"/>
        </w:rPr>
        <w:t xml:space="preserve">configuration </w:t>
      </w:r>
      <w:r w:rsidR="005615B9">
        <w:rPr>
          <w:lang w:val="en-US"/>
        </w:rPr>
        <w:t>database. The only way to obtain the information is a request to the control server.</w:t>
      </w:r>
    </w:p>
    <w:p w:rsidR="005615B9" w:rsidRPr="00AC6C2F" w:rsidRDefault="00A6675F" w:rsidP="00AC6C2F">
      <w:pPr>
        <w:rPr>
          <w:lang w:val="en-US"/>
        </w:rPr>
      </w:pPr>
      <w:r>
        <w:rPr>
          <w:lang w:val="en-US"/>
        </w:rPr>
        <w:t>Configuration d</w:t>
      </w:r>
      <w:r w:rsidR="005615B9">
        <w:rPr>
          <w:lang w:val="en-US"/>
        </w:rPr>
        <w:t xml:space="preserve">atabase may be installed on the control server, web server or </w:t>
      </w:r>
      <w:r w:rsidR="0048265F">
        <w:rPr>
          <w:lang w:val="en-US"/>
        </w:rPr>
        <w:t xml:space="preserve">dedicated </w:t>
      </w:r>
      <w:r w:rsidR="005615B9">
        <w:rPr>
          <w:lang w:val="en-US"/>
        </w:rPr>
        <w:t>se</w:t>
      </w:r>
      <w:r w:rsidR="0048265F">
        <w:rPr>
          <w:lang w:val="en-US"/>
        </w:rPr>
        <w:t>rver</w:t>
      </w:r>
      <w:r w:rsidR="005615B9">
        <w:rPr>
          <w:lang w:val="en-US"/>
        </w:rPr>
        <w:t>.</w:t>
      </w:r>
    </w:p>
    <w:p w:rsidR="00AC6C2F" w:rsidRDefault="00A6675F" w:rsidP="00AC6C2F">
      <w:pPr>
        <w:keepNext/>
      </w:pPr>
      <w:r>
        <w:object w:dxaOrig="20191" w:dyaOrig="10680" w14:anchorId="658BB6B0">
          <v:shape id="_x0000_i1027" type="#_x0000_t75" style="width:467.25pt;height:247.5pt" o:ole="">
            <v:imagedata r:id="rId14" o:title=""/>
          </v:shape>
          <o:OLEObject Type="Embed" ProgID="Visio.Drawing.15" ShapeID="_x0000_i1027" DrawAspect="Content" ObjectID="_1548666859" r:id="rId15"/>
        </w:object>
      </w:r>
    </w:p>
    <w:p w:rsidR="00B65CAA" w:rsidRDefault="00AC6C2F" w:rsidP="00AC6C2F">
      <w:pPr>
        <w:pStyle w:val="a4"/>
        <w:rPr>
          <w:lang w:val="en-US"/>
        </w:rPr>
      </w:pPr>
      <w:r w:rsidRPr="00AC6C2F">
        <w:rPr>
          <w:lang w:val="en-US"/>
        </w:rPr>
        <w:t xml:space="preserve">Figure </w:t>
      </w:r>
      <w:r w:rsidRPr="00AC6C2F">
        <w:rPr>
          <w:lang w:val="en-US"/>
        </w:rPr>
        <w:fldChar w:fldCharType="begin"/>
      </w:r>
      <w:r w:rsidRPr="00AC6C2F">
        <w:rPr>
          <w:lang w:val="en-US"/>
        </w:rPr>
        <w:instrText xml:space="preserve"> SEQ Figure \* ARABIC </w:instrText>
      </w:r>
      <w:r w:rsidRPr="00AC6C2F">
        <w:rPr>
          <w:lang w:val="en-US"/>
        </w:rPr>
        <w:fldChar w:fldCharType="separate"/>
      </w:r>
      <w:r w:rsidR="00B078ED">
        <w:rPr>
          <w:noProof/>
          <w:lang w:val="en-US"/>
        </w:rPr>
        <w:t>3</w:t>
      </w:r>
      <w:r w:rsidRPr="00AC6C2F">
        <w:rPr>
          <w:lang w:val="en-US"/>
        </w:rPr>
        <w:fldChar w:fldCharType="end"/>
      </w:r>
      <w:r w:rsidRPr="00AC6C2F">
        <w:rPr>
          <w:lang w:val="en-US"/>
        </w:rPr>
        <w:t xml:space="preserve">. </w:t>
      </w:r>
      <w:r w:rsidR="00EC739C">
        <w:rPr>
          <w:lang w:val="en-US"/>
        </w:rPr>
        <w:t>Configuration</w:t>
      </w:r>
      <w:r>
        <w:rPr>
          <w:lang w:val="en-US"/>
        </w:rPr>
        <w:t xml:space="preserve"> database schema</w:t>
      </w:r>
    </w:p>
    <w:p w:rsidR="009E51A9" w:rsidRDefault="009E51A9" w:rsidP="009E51A9">
      <w:pPr>
        <w:rPr>
          <w:lang w:val="en-US"/>
        </w:rPr>
      </w:pPr>
      <w:r>
        <w:rPr>
          <w:lang w:val="en-US"/>
        </w:rPr>
        <w:t>Blind control rules are created from one or more conditions and actions. Typical rule may look like this:</w:t>
      </w:r>
    </w:p>
    <w:p w:rsidR="009E51A9" w:rsidRPr="004205E8" w:rsidRDefault="009E51A9" w:rsidP="004205E8">
      <w:pPr>
        <w:pStyle w:val="a5"/>
        <w:rPr>
          <w:rFonts w:ascii="Consolas" w:hAnsi="Consolas"/>
          <w:i w:val="0"/>
          <w:lang w:val="en-US"/>
        </w:rPr>
      </w:pPr>
      <w:r w:rsidRPr="009E51A9">
        <w:rPr>
          <w:rFonts w:ascii="Consolas" w:hAnsi="Consolas"/>
          <w:i w:val="0"/>
          <w:u w:val="single"/>
          <w:lang w:val="en-US"/>
        </w:rPr>
        <w:t>IF</w:t>
      </w:r>
      <w:r w:rsidRPr="009E51A9">
        <w:rPr>
          <w:rFonts w:ascii="Consolas" w:hAnsi="Consolas"/>
          <w:i w:val="0"/>
          <w:lang w:val="en-US"/>
        </w:rPr>
        <w:t xml:space="preserve"> </w:t>
      </w:r>
      <w:proofErr w:type="spellStart"/>
      <w:r w:rsidRPr="009E51A9">
        <w:rPr>
          <w:rFonts w:ascii="Consolas" w:hAnsi="Consolas"/>
          <w:i w:val="0"/>
          <w:lang w:val="en-US"/>
        </w:rPr>
        <w:t>InnerTemperature</w:t>
      </w:r>
      <w:proofErr w:type="spellEnd"/>
      <w:r w:rsidRPr="009E51A9">
        <w:rPr>
          <w:rFonts w:ascii="Consolas" w:hAnsi="Consolas"/>
          <w:i w:val="0"/>
          <w:lang w:val="en-US"/>
        </w:rPr>
        <w:t xml:space="preserve"> &gt;</w:t>
      </w:r>
      <w:r>
        <w:rPr>
          <w:rFonts w:ascii="Consolas" w:hAnsi="Consolas"/>
          <w:i w:val="0"/>
          <w:lang w:val="en-US"/>
        </w:rPr>
        <w:t xml:space="preserve"> </w:t>
      </w:r>
      <w:r w:rsidRPr="009E51A9">
        <w:rPr>
          <w:rFonts w:ascii="Consolas" w:hAnsi="Consolas"/>
          <w:i w:val="0"/>
          <w:lang w:val="en-US"/>
        </w:rPr>
        <w:t>20</w:t>
      </w:r>
      <w:r w:rsidRPr="009E51A9">
        <w:rPr>
          <w:rFonts w:ascii="Consolas" w:hAnsi="Consolas" w:cstheme="minorHAnsi"/>
          <w:i w:val="0"/>
          <w:lang w:val="en-US"/>
        </w:rPr>
        <w:t>°</w:t>
      </w:r>
      <w:r w:rsidRPr="009E51A9">
        <w:rPr>
          <w:rFonts w:ascii="Consolas" w:hAnsi="Consolas"/>
          <w:i w:val="0"/>
          <w:lang w:val="en-US"/>
        </w:rPr>
        <w:t xml:space="preserve">C </w:t>
      </w:r>
      <w:r w:rsidRPr="009E51A9">
        <w:rPr>
          <w:rFonts w:ascii="Consolas" w:hAnsi="Consolas"/>
          <w:i w:val="0"/>
          <w:u w:val="single"/>
          <w:lang w:val="en-US"/>
        </w:rPr>
        <w:t>AND</w:t>
      </w:r>
      <w:r w:rsidRPr="009E51A9">
        <w:rPr>
          <w:rFonts w:ascii="Consolas" w:hAnsi="Consolas"/>
          <w:i w:val="0"/>
          <w:lang w:val="en-US"/>
        </w:rPr>
        <w:t xml:space="preserve"> Light &gt; 10000 </w:t>
      </w:r>
      <w:r w:rsidRPr="009E51A9">
        <w:rPr>
          <w:rFonts w:ascii="Consolas" w:hAnsi="Consolas"/>
          <w:i w:val="0"/>
          <w:u w:val="single"/>
          <w:lang w:val="en-US"/>
        </w:rPr>
        <w:t>THEN</w:t>
      </w:r>
      <w:r w:rsidRPr="009E51A9">
        <w:rPr>
          <w:rFonts w:ascii="Consolas" w:hAnsi="Consolas"/>
          <w:i w:val="0"/>
          <w:lang w:val="en-US"/>
        </w:rPr>
        <w:t xml:space="preserve"> </w:t>
      </w:r>
      <w:proofErr w:type="spellStart"/>
      <w:r w:rsidRPr="009E51A9">
        <w:rPr>
          <w:rFonts w:ascii="Consolas" w:hAnsi="Consolas"/>
          <w:i w:val="0"/>
          <w:lang w:val="en-US"/>
        </w:rPr>
        <w:t>CloseBlind</w:t>
      </w:r>
      <w:proofErr w:type="spellEnd"/>
    </w:p>
    <w:p w:rsidR="0059776D" w:rsidRDefault="009365E2" w:rsidP="00B65CAA">
      <w:pPr>
        <w:rPr>
          <w:ins w:id="118" w:author="Yegorov Nick" w:date="2017-02-15T11:59:00Z"/>
          <w:lang w:val="en-US"/>
        </w:rPr>
      </w:pPr>
      <w:ins w:id="119" w:author="Marc de Maaijer" w:date="2017-02-14T21:14:00Z">
        <w:r>
          <w:rPr>
            <w:lang w:val="en-US"/>
          </w:rPr>
          <w:t xml:space="preserve">Depending on the sensitivity of the light </w:t>
        </w:r>
      </w:ins>
      <w:ins w:id="120" w:author="Marc de Maaijer" w:date="2017-02-14T21:15:00Z">
        <w:r>
          <w:rPr>
            <w:lang w:val="en-US"/>
          </w:rPr>
          <w:t>detector and I guess the location, a partial lowering of the blind may make sense. There may need to be a light sensor at the bottom of the blind and the top for this to work well? I am looking for an intelligent system.</w:t>
        </w:r>
      </w:ins>
    </w:p>
    <w:p w:rsidR="00833360" w:rsidRDefault="00833360" w:rsidP="00B65CAA">
      <w:pPr>
        <w:rPr>
          <w:ins w:id="121" w:author="Yegorov Nick" w:date="2017-02-15T11:59:00Z"/>
          <w:lang w:val="en-US"/>
        </w:rPr>
      </w:pPr>
      <w:ins w:id="122" w:author="Yegorov Nick" w:date="2017-02-15T11:59:00Z">
        <w:r>
          <w:rPr>
            <w:lang w:val="en-US"/>
          </w:rPr>
          <w:t>I propose to use a sensor like this:</w:t>
        </w:r>
      </w:ins>
    </w:p>
    <w:p w:rsidR="00833360" w:rsidRDefault="00833360" w:rsidP="00B65CAA">
      <w:pPr>
        <w:rPr>
          <w:ins w:id="123" w:author="Yegorov Nick" w:date="2017-02-15T12:01:00Z"/>
          <w:lang w:val="en-US"/>
        </w:rPr>
      </w:pPr>
      <w:ins w:id="124" w:author="Yegorov Nick" w:date="2017-02-15T12:01:00Z">
        <w:r>
          <w:rPr>
            <w:lang w:val="en-US"/>
          </w:rPr>
          <w:fldChar w:fldCharType="begin"/>
        </w:r>
        <w:r>
          <w:rPr>
            <w:lang w:val="en-US"/>
          </w:rPr>
          <w:instrText xml:space="preserve"> HYPERLINK "</w:instrText>
        </w:r>
        <w:r w:rsidRPr="00833360">
          <w:rPr>
            <w:lang w:val="en-US"/>
          </w:rPr>
          <w:instrText>http://www.vishay.com/docs/84323/designingveml7700.pdf</w:instrText>
        </w:r>
        <w:r>
          <w:rPr>
            <w:lang w:val="en-US"/>
          </w:rPr>
          <w:instrText xml:space="preserve">" </w:instrText>
        </w:r>
        <w:r>
          <w:rPr>
            <w:lang w:val="en-US"/>
          </w:rPr>
          <w:fldChar w:fldCharType="separate"/>
        </w:r>
      </w:ins>
      <w:r w:rsidRPr="00341305">
        <w:rPr>
          <w:rStyle w:val="af0"/>
          <w:lang w:val="en-US"/>
        </w:rPr>
        <w:t>http://www.vishay.com/docs/84323/designingveml7700.pdf</w:t>
      </w:r>
      <w:ins w:id="125" w:author="Yegorov Nick" w:date="2017-02-15T12:01:00Z">
        <w:r>
          <w:rPr>
            <w:lang w:val="en-US"/>
          </w:rPr>
          <w:fldChar w:fldCharType="end"/>
        </w:r>
      </w:ins>
    </w:p>
    <w:p w:rsidR="00833360" w:rsidRDefault="00833360" w:rsidP="00B65CAA">
      <w:pPr>
        <w:rPr>
          <w:ins w:id="126" w:author="Yegorov Nick" w:date="2017-02-15T12:05:00Z"/>
          <w:lang w:val="en-US"/>
        </w:rPr>
      </w:pPr>
      <w:ins w:id="127" w:author="Yegorov Nick" w:date="2017-02-15T12:01:00Z">
        <w:r>
          <w:rPr>
            <w:lang w:val="en-US"/>
          </w:rPr>
          <w:lastRenderedPageBreak/>
          <w:t xml:space="preserve">It measures the </w:t>
        </w:r>
      </w:ins>
      <w:ins w:id="128" w:author="Yegorov Nick" w:date="2017-02-15T12:02:00Z">
        <w:r>
          <w:rPr>
            <w:lang w:val="en-US"/>
          </w:rPr>
          <w:t xml:space="preserve">ambient light illumination </w:t>
        </w:r>
      </w:ins>
      <w:ins w:id="129" w:author="Yegorov Nick" w:date="2017-02-15T12:03:00Z">
        <w:r>
          <w:rPr>
            <w:lang w:val="en-US"/>
          </w:rPr>
          <w:t>and works in a wide range, from moonlight to direct sunlight. Of course, it can produce</w:t>
        </w:r>
      </w:ins>
      <w:ins w:id="130" w:author="Yegorov Nick" w:date="2017-02-15T12:06:00Z">
        <w:r>
          <w:rPr>
            <w:lang w:val="en-US"/>
          </w:rPr>
          <w:t xml:space="preserve"> slightly</w:t>
        </w:r>
      </w:ins>
      <w:ins w:id="131" w:author="Yegorov Nick" w:date="2017-02-15T12:03:00Z">
        <w:r>
          <w:rPr>
            <w:lang w:val="en-US"/>
          </w:rPr>
          <w:t xml:space="preserve"> different measurement results, depending on the installation place. Howe</w:t>
        </w:r>
      </w:ins>
      <w:ins w:id="132" w:author="Yegorov Nick" w:date="2017-02-15T12:04:00Z">
        <w:r>
          <w:rPr>
            <w:lang w:val="en-US"/>
          </w:rPr>
          <w:t>v</w:t>
        </w:r>
      </w:ins>
      <w:ins w:id="133" w:author="Yegorov Nick" w:date="2017-02-15T12:03:00Z">
        <w:r>
          <w:rPr>
            <w:lang w:val="en-US"/>
          </w:rPr>
          <w:t xml:space="preserve">er, </w:t>
        </w:r>
      </w:ins>
      <w:ins w:id="134" w:author="Yegorov Nick" w:date="2017-02-15T12:04:00Z">
        <w:r>
          <w:rPr>
            <w:lang w:val="en-US"/>
          </w:rPr>
          <w:t>you can compensate this by adjusting compare values for in the rule editor.</w:t>
        </w:r>
      </w:ins>
    </w:p>
    <w:p w:rsidR="00833360" w:rsidRPr="00B65CAA" w:rsidRDefault="00833360" w:rsidP="00B65CAA">
      <w:pPr>
        <w:rPr>
          <w:lang w:val="en-US"/>
        </w:rPr>
      </w:pPr>
      <w:ins w:id="135" w:author="Yegorov Nick" w:date="2017-02-15T12:05:00Z">
        <w:r>
          <w:rPr>
            <w:lang w:val="en-US"/>
          </w:rPr>
          <w:t>Also, you can add special rules from the partial lowering.</w:t>
        </w:r>
      </w:ins>
    </w:p>
    <w:p w:rsidR="001B7330" w:rsidRDefault="001B7330" w:rsidP="001B7330">
      <w:pPr>
        <w:pStyle w:val="2"/>
        <w:rPr>
          <w:lang w:val="en-US"/>
        </w:rPr>
      </w:pPr>
      <w:bookmarkStart w:id="136" w:name="_Toc474319399"/>
      <w:r>
        <w:rPr>
          <w:lang w:val="en-US"/>
        </w:rPr>
        <w:t>Web server</w:t>
      </w:r>
      <w:bookmarkEnd w:id="136"/>
    </w:p>
    <w:p w:rsidR="00F67D00" w:rsidRDefault="00F67D00" w:rsidP="00F67D00">
      <w:pPr>
        <w:rPr>
          <w:lang w:val="en-US"/>
        </w:rPr>
      </w:pPr>
      <w:r>
        <w:rPr>
          <w:lang w:val="en-US"/>
        </w:rPr>
        <w:t>Users can define their control rules via dedicated web page in the</w:t>
      </w:r>
      <w:r w:rsidR="005615B9">
        <w:rPr>
          <w:lang w:val="en-US"/>
        </w:rPr>
        <w:t>ir</w:t>
      </w:r>
      <w:r>
        <w:rPr>
          <w:lang w:val="en-US"/>
        </w:rPr>
        <w:t xml:space="preserve"> private profile. Web interface should allow user</w:t>
      </w:r>
      <w:r w:rsidR="00832A65">
        <w:rPr>
          <w:lang w:val="en-US"/>
        </w:rPr>
        <w:t>s</w:t>
      </w:r>
      <w:r>
        <w:rPr>
          <w:lang w:val="en-US"/>
        </w:rPr>
        <w:t xml:space="preserve"> to</w:t>
      </w:r>
      <w:r w:rsidR="004205E8">
        <w:rPr>
          <w:lang w:val="en-US"/>
        </w:rPr>
        <w:t xml:space="preserve"> create any number of rules. Typical page may look like this:</w:t>
      </w:r>
    </w:p>
    <w:p w:rsidR="00787EBF" w:rsidRDefault="00787EBF" w:rsidP="00787EBF">
      <w:pPr>
        <w:keepNext/>
      </w:pPr>
      <w:r>
        <w:object w:dxaOrig="9285" w:dyaOrig="5716" w14:anchorId="3BEC5947">
          <v:shape id="_x0000_i1028" type="#_x0000_t75" style="width:464.25pt;height:285.75pt" o:ole="">
            <v:imagedata r:id="rId16" o:title=""/>
          </v:shape>
          <o:OLEObject Type="Embed" ProgID="Visio.Drawing.15" ShapeID="_x0000_i1028" DrawAspect="Content" ObjectID="_1548666860" r:id="rId17"/>
        </w:object>
      </w:r>
    </w:p>
    <w:p w:rsidR="00787EBF" w:rsidRDefault="00787EBF" w:rsidP="00787EBF">
      <w:pPr>
        <w:pStyle w:val="a4"/>
        <w:rPr>
          <w:lang w:val="en-US"/>
        </w:rPr>
      </w:pPr>
      <w:r w:rsidRPr="00A47AEA">
        <w:rPr>
          <w:lang w:val="en-US"/>
        </w:rPr>
        <w:t>Figure</w:t>
      </w:r>
      <w:r w:rsidRPr="009B50E4">
        <w:rPr>
          <w:lang w:val="en-US"/>
        </w:rPr>
        <w:t xml:space="preserve"> </w:t>
      </w:r>
      <w:r>
        <w:fldChar w:fldCharType="begin"/>
      </w:r>
      <w:r w:rsidRPr="009B50E4">
        <w:rPr>
          <w:lang w:val="en-US"/>
        </w:rPr>
        <w:instrText xml:space="preserve"> SEQ Figure \* ARABIC </w:instrText>
      </w:r>
      <w:r>
        <w:fldChar w:fldCharType="separate"/>
      </w:r>
      <w:r w:rsidR="00B078ED">
        <w:rPr>
          <w:noProof/>
          <w:lang w:val="en-US"/>
        </w:rPr>
        <w:t>4</w:t>
      </w:r>
      <w:r>
        <w:fldChar w:fldCharType="end"/>
      </w:r>
      <w:r>
        <w:rPr>
          <w:lang w:val="en-US"/>
        </w:rPr>
        <w:t>. Web interface, selecting rules</w:t>
      </w:r>
    </w:p>
    <w:p w:rsidR="00A47AEA" w:rsidRDefault="00A47AEA" w:rsidP="00A47AEA">
      <w:pPr>
        <w:rPr>
          <w:lang w:val="en-US"/>
        </w:rPr>
      </w:pPr>
      <w:r>
        <w:rPr>
          <w:lang w:val="en-US"/>
        </w:rPr>
        <w:t xml:space="preserve">There user can activate or deactivate rules for the specific room. User </w:t>
      </w:r>
      <w:r w:rsidR="00924DF2">
        <w:rPr>
          <w:lang w:val="en-US"/>
        </w:rPr>
        <w:t>should be able to</w:t>
      </w:r>
      <w:r>
        <w:rPr>
          <w:lang w:val="en-US"/>
        </w:rPr>
        <w:t xml:space="preserve"> </w:t>
      </w:r>
      <w:r w:rsidR="00832A65">
        <w:rPr>
          <w:lang w:val="en-US"/>
        </w:rPr>
        <w:t xml:space="preserve">select from </w:t>
      </w:r>
      <w:r>
        <w:rPr>
          <w:lang w:val="en-US"/>
        </w:rPr>
        <w:t xml:space="preserve"> predefined rules or create its own (or modify existing ones). Rule definition interface may look </w:t>
      </w:r>
      <w:r w:rsidR="00924DF2">
        <w:rPr>
          <w:lang w:val="en-US"/>
        </w:rPr>
        <w:t>like this:</w:t>
      </w:r>
    </w:p>
    <w:p w:rsidR="00A47AEA" w:rsidRDefault="00A6675F" w:rsidP="00A47AEA">
      <w:pPr>
        <w:keepNext/>
      </w:pPr>
      <w:r>
        <w:object w:dxaOrig="9285" w:dyaOrig="5716" w14:anchorId="7529BC60">
          <v:shape id="_x0000_i1029" type="#_x0000_t75" style="width:464.25pt;height:285.75pt" o:ole="">
            <v:imagedata r:id="rId18" o:title=""/>
          </v:shape>
          <o:OLEObject Type="Embed" ProgID="Visio.Drawing.15" ShapeID="_x0000_i1029" DrawAspect="Content" ObjectID="_1548666861" r:id="rId19"/>
        </w:object>
      </w:r>
    </w:p>
    <w:p w:rsidR="00A47AEA" w:rsidRPr="00A47AEA" w:rsidRDefault="00A47AEA" w:rsidP="00A47AEA">
      <w:pPr>
        <w:pStyle w:val="a4"/>
        <w:rPr>
          <w:lang w:val="en-US"/>
        </w:rPr>
      </w:pPr>
      <w:r w:rsidRPr="00A47AEA">
        <w:rPr>
          <w:lang w:val="en-US"/>
        </w:rPr>
        <w:t xml:space="preserve">Figure </w:t>
      </w:r>
      <w:r>
        <w:fldChar w:fldCharType="begin"/>
      </w:r>
      <w:r w:rsidRPr="00A47AEA">
        <w:rPr>
          <w:lang w:val="en-US"/>
        </w:rPr>
        <w:instrText xml:space="preserve"> SEQ Figure \* ARABIC </w:instrText>
      </w:r>
      <w:r>
        <w:fldChar w:fldCharType="separate"/>
      </w:r>
      <w:r w:rsidR="00B078ED">
        <w:rPr>
          <w:noProof/>
          <w:lang w:val="en-US"/>
        </w:rPr>
        <w:t>5</w:t>
      </w:r>
      <w:r>
        <w:fldChar w:fldCharType="end"/>
      </w:r>
      <w:r>
        <w:rPr>
          <w:lang w:val="en-US"/>
        </w:rPr>
        <w:t>. Web interface, create new rule</w:t>
      </w:r>
    </w:p>
    <w:p w:rsidR="001B7330" w:rsidRPr="001B7330" w:rsidRDefault="00924DF2" w:rsidP="001B7330">
      <w:pPr>
        <w:rPr>
          <w:lang w:val="en-US"/>
        </w:rPr>
      </w:pPr>
      <w:r>
        <w:rPr>
          <w:lang w:val="en-US"/>
        </w:rPr>
        <w:t xml:space="preserve">When creating rule definition, user should be able to add check of one or more sensors, compare </w:t>
      </w:r>
      <w:r w:rsidR="00E27CCA">
        <w:rPr>
          <w:lang w:val="en-US"/>
        </w:rPr>
        <w:t>it with</w:t>
      </w:r>
      <w:r>
        <w:rPr>
          <w:lang w:val="en-US"/>
        </w:rPr>
        <w:t xml:space="preserve"> some value and choose action to perform when conditions are met.</w:t>
      </w:r>
    </w:p>
    <w:p w:rsidR="003714F7" w:rsidRDefault="003714F7" w:rsidP="003714F7">
      <w:pPr>
        <w:pStyle w:val="1"/>
        <w:rPr>
          <w:lang w:val="en-US"/>
        </w:rPr>
      </w:pPr>
      <w:bookmarkStart w:id="137" w:name="_Toc474319400"/>
      <w:r>
        <w:rPr>
          <w:lang w:val="en-US"/>
        </w:rPr>
        <w:t>Technical requirements</w:t>
      </w:r>
      <w:bookmarkEnd w:id="137"/>
    </w:p>
    <w:p w:rsidR="0024060D" w:rsidRDefault="0024060D" w:rsidP="0024060D">
      <w:pPr>
        <w:pStyle w:val="2"/>
        <w:rPr>
          <w:lang w:val="en-US"/>
        </w:rPr>
      </w:pPr>
      <w:bookmarkStart w:id="138" w:name="_Toc474319401"/>
      <w:r>
        <w:rPr>
          <w:lang w:val="en-US"/>
        </w:rPr>
        <w:t>Room controller</w:t>
      </w:r>
      <w:bookmarkEnd w:id="138"/>
    </w:p>
    <w:p w:rsidR="00B93C26" w:rsidRDefault="00B93C26" w:rsidP="00B93C26">
      <w:pPr>
        <w:pStyle w:val="a3"/>
        <w:numPr>
          <w:ilvl w:val="0"/>
          <w:numId w:val="5"/>
        </w:numPr>
        <w:rPr>
          <w:lang w:val="en-US"/>
        </w:rPr>
      </w:pPr>
      <w:r>
        <w:rPr>
          <w:lang w:val="en-US"/>
        </w:rPr>
        <w:t>Power supply: +5V 2A, DC</w:t>
      </w:r>
    </w:p>
    <w:p w:rsidR="00474F57" w:rsidRDefault="00474F57" w:rsidP="00B93C26">
      <w:pPr>
        <w:pStyle w:val="a3"/>
        <w:numPr>
          <w:ilvl w:val="0"/>
          <w:numId w:val="5"/>
        </w:numPr>
        <w:rPr>
          <w:lang w:val="en-US"/>
        </w:rPr>
      </w:pPr>
      <w:r>
        <w:rPr>
          <w:lang w:val="en-US"/>
        </w:rPr>
        <w:t>Network: Ethernet and Wi-Fi</w:t>
      </w:r>
    </w:p>
    <w:p w:rsidR="00474F57" w:rsidRDefault="001A79C8" w:rsidP="00B93C26">
      <w:pPr>
        <w:pStyle w:val="a3"/>
        <w:numPr>
          <w:ilvl w:val="0"/>
          <w:numId w:val="5"/>
        </w:numPr>
        <w:rPr>
          <w:lang w:val="en-US"/>
        </w:rPr>
      </w:pPr>
      <w:r>
        <w:rPr>
          <w:lang w:val="en-US"/>
        </w:rPr>
        <w:t>Administration i</w:t>
      </w:r>
      <w:r w:rsidR="00474F57">
        <w:rPr>
          <w:lang w:val="en-US"/>
        </w:rPr>
        <w:t xml:space="preserve">nterface: </w:t>
      </w:r>
      <w:r w:rsidR="006A0029">
        <w:rPr>
          <w:lang w:val="en-US"/>
        </w:rPr>
        <w:t>Web</w:t>
      </w:r>
      <w:r w:rsidR="00474F57">
        <w:rPr>
          <w:lang w:val="en-US"/>
        </w:rPr>
        <w:t xml:space="preserve"> server</w:t>
      </w:r>
    </w:p>
    <w:p w:rsidR="006A0029" w:rsidRDefault="006A0029" w:rsidP="00B93C26">
      <w:pPr>
        <w:pStyle w:val="a3"/>
        <w:numPr>
          <w:ilvl w:val="0"/>
          <w:numId w:val="5"/>
        </w:numPr>
        <w:rPr>
          <w:lang w:val="en-US"/>
        </w:rPr>
      </w:pPr>
      <w:r>
        <w:rPr>
          <w:lang w:val="en-US"/>
        </w:rPr>
        <w:t>LED indication: Power (green), connection status (red/green)</w:t>
      </w:r>
    </w:p>
    <w:p w:rsidR="006A0029" w:rsidRPr="00B93C26" w:rsidRDefault="006A0029" w:rsidP="00B93C26">
      <w:pPr>
        <w:pStyle w:val="a3"/>
        <w:numPr>
          <w:ilvl w:val="0"/>
          <w:numId w:val="5"/>
        </w:numPr>
        <w:rPr>
          <w:lang w:val="en-US"/>
        </w:rPr>
      </w:pPr>
      <w:r>
        <w:rPr>
          <w:lang w:val="en-US"/>
        </w:rPr>
        <w:t>Sound indication: Beeper</w:t>
      </w:r>
    </w:p>
    <w:p w:rsidR="0024060D" w:rsidRDefault="0024060D" w:rsidP="0024060D">
      <w:pPr>
        <w:pStyle w:val="2"/>
        <w:rPr>
          <w:lang w:val="en-US"/>
        </w:rPr>
      </w:pPr>
      <w:bookmarkStart w:id="139" w:name="_Toc474319402"/>
      <w:r>
        <w:rPr>
          <w:lang w:val="en-US"/>
        </w:rPr>
        <w:t>Sensors</w:t>
      </w:r>
      <w:bookmarkEnd w:id="139"/>
    </w:p>
    <w:p w:rsidR="0024060D" w:rsidRDefault="0024060D" w:rsidP="0024060D">
      <w:pPr>
        <w:pStyle w:val="3"/>
        <w:rPr>
          <w:lang w:val="en-US"/>
        </w:rPr>
      </w:pPr>
      <w:bookmarkStart w:id="140" w:name="_Toc474319403"/>
      <w:r>
        <w:rPr>
          <w:lang w:val="en-US"/>
        </w:rPr>
        <w:t>Te</w:t>
      </w:r>
      <w:r w:rsidR="00474F57">
        <w:rPr>
          <w:lang w:val="en-US"/>
        </w:rPr>
        <w:t>mperature</w:t>
      </w:r>
      <w:r>
        <w:rPr>
          <w:lang w:val="en-US"/>
        </w:rPr>
        <w:t xml:space="preserve"> sensors</w:t>
      </w:r>
      <w:bookmarkEnd w:id="140"/>
    </w:p>
    <w:p w:rsidR="00566FDD" w:rsidRDefault="00566FDD" w:rsidP="00566FDD">
      <w:pPr>
        <w:pStyle w:val="a3"/>
        <w:numPr>
          <w:ilvl w:val="0"/>
          <w:numId w:val="4"/>
        </w:numPr>
        <w:rPr>
          <w:lang w:val="en-US"/>
        </w:rPr>
      </w:pPr>
      <w:r>
        <w:rPr>
          <w:lang w:val="en-US"/>
        </w:rPr>
        <w:t>Temperature range: 0…50</w:t>
      </w:r>
      <w:r>
        <w:rPr>
          <w:rFonts w:cstheme="minorHAnsi"/>
          <w:lang w:val="en-US"/>
        </w:rPr>
        <w:t>°</w:t>
      </w:r>
      <w:r>
        <w:rPr>
          <w:lang w:val="en-US"/>
        </w:rPr>
        <w:t>C</w:t>
      </w:r>
    </w:p>
    <w:p w:rsidR="00566FDD" w:rsidRDefault="006643A9" w:rsidP="00566FDD">
      <w:pPr>
        <w:pStyle w:val="a3"/>
        <w:numPr>
          <w:ilvl w:val="0"/>
          <w:numId w:val="4"/>
        </w:numPr>
        <w:rPr>
          <w:lang w:val="en-US"/>
        </w:rPr>
      </w:pPr>
      <w:r>
        <w:rPr>
          <w:lang w:val="en-US"/>
        </w:rPr>
        <w:t>Measurement accuracy: 2%</w:t>
      </w:r>
    </w:p>
    <w:p w:rsidR="00816963" w:rsidRPr="00566FDD" w:rsidRDefault="00816963" w:rsidP="00566FDD">
      <w:pPr>
        <w:pStyle w:val="a3"/>
        <w:numPr>
          <w:ilvl w:val="0"/>
          <w:numId w:val="4"/>
        </w:numPr>
        <w:rPr>
          <w:lang w:val="en-US"/>
        </w:rPr>
      </w:pPr>
      <w:r>
        <w:rPr>
          <w:lang w:val="en-US"/>
        </w:rPr>
        <w:t xml:space="preserve">Maximum wire range: </w:t>
      </w:r>
      <w:r w:rsidR="00A663C4">
        <w:rPr>
          <w:lang w:val="en-US"/>
        </w:rPr>
        <w:t>5</w:t>
      </w:r>
      <w:r>
        <w:rPr>
          <w:lang w:val="en-US"/>
        </w:rPr>
        <w:t>m</w:t>
      </w:r>
    </w:p>
    <w:p w:rsidR="006A0029" w:rsidRDefault="006A0029" w:rsidP="006A0029">
      <w:pPr>
        <w:pStyle w:val="3"/>
        <w:rPr>
          <w:lang w:val="en-US"/>
        </w:rPr>
      </w:pPr>
      <w:bookmarkStart w:id="141" w:name="_Toc474319404"/>
      <w:r>
        <w:rPr>
          <w:lang w:val="en-US"/>
        </w:rPr>
        <w:t>Light sensor</w:t>
      </w:r>
      <w:bookmarkEnd w:id="141"/>
    </w:p>
    <w:p w:rsidR="006A0029" w:rsidRDefault="006A0029" w:rsidP="006A0029">
      <w:pPr>
        <w:pStyle w:val="a3"/>
        <w:numPr>
          <w:ilvl w:val="0"/>
          <w:numId w:val="4"/>
        </w:numPr>
        <w:rPr>
          <w:lang w:val="en-US"/>
        </w:rPr>
      </w:pPr>
      <w:r>
        <w:rPr>
          <w:lang w:val="en-US"/>
        </w:rPr>
        <w:t>Sensitivity: 0…83k Lux</w:t>
      </w:r>
    </w:p>
    <w:p w:rsidR="006A0029" w:rsidRPr="000825E9" w:rsidRDefault="006A0029" w:rsidP="006A0029">
      <w:pPr>
        <w:pStyle w:val="a3"/>
        <w:numPr>
          <w:ilvl w:val="0"/>
          <w:numId w:val="4"/>
        </w:numPr>
        <w:rPr>
          <w:lang w:val="en-US"/>
        </w:rPr>
      </w:pPr>
      <w:r>
        <w:rPr>
          <w:lang w:val="en-US"/>
        </w:rPr>
        <w:t>Dynamic range: 23 bit</w:t>
      </w:r>
    </w:p>
    <w:p w:rsidR="0024060D" w:rsidRDefault="0024060D" w:rsidP="0024060D">
      <w:pPr>
        <w:pStyle w:val="3"/>
        <w:rPr>
          <w:lang w:val="en-US"/>
        </w:rPr>
      </w:pPr>
      <w:bookmarkStart w:id="142" w:name="_Toc474319405"/>
      <w:r>
        <w:rPr>
          <w:lang w:val="en-US"/>
        </w:rPr>
        <w:t>Motion detector</w:t>
      </w:r>
      <w:bookmarkEnd w:id="142"/>
    </w:p>
    <w:p w:rsidR="006643A9" w:rsidRDefault="006643A9" w:rsidP="006643A9">
      <w:pPr>
        <w:pStyle w:val="a3"/>
        <w:numPr>
          <w:ilvl w:val="0"/>
          <w:numId w:val="4"/>
        </w:numPr>
        <w:rPr>
          <w:lang w:val="en-US"/>
        </w:rPr>
      </w:pPr>
      <w:r>
        <w:rPr>
          <w:lang w:val="en-US"/>
        </w:rPr>
        <w:t>Maximum range: 7m</w:t>
      </w:r>
      <w:ins w:id="143" w:author="Marc de Maaijer" w:date="2017-02-14T21:17:00Z">
        <w:r w:rsidR="009365E2">
          <w:rPr>
            <w:lang w:val="en-US"/>
          </w:rPr>
          <w:t xml:space="preserve"> (ok for prototype</w:t>
        </w:r>
      </w:ins>
      <w:ins w:id="144" w:author="Marc de Maaijer" w:date="2017-02-14T21:18:00Z">
        <w:r w:rsidR="009365E2">
          <w:rPr>
            <w:lang w:val="en-US"/>
          </w:rPr>
          <w:t>)</w:t>
        </w:r>
      </w:ins>
    </w:p>
    <w:p w:rsidR="006643A9" w:rsidRPr="006643A9" w:rsidRDefault="006643A9" w:rsidP="006643A9">
      <w:pPr>
        <w:pStyle w:val="a3"/>
        <w:numPr>
          <w:ilvl w:val="0"/>
          <w:numId w:val="4"/>
        </w:numPr>
        <w:rPr>
          <w:lang w:val="en-US"/>
        </w:rPr>
      </w:pPr>
      <w:r w:rsidRPr="006643A9">
        <w:rPr>
          <w:lang w:val="en-US"/>
        </w:rPr>
        <w:t>Angle Sensor</w:t>
      </w:r>
      <w:r>
        <w:rPr>
          <w:lang w:val="en-US"/>
        </w:rPr>
        <w:t>: 110</w:t>
      </w:r>
      <w:r>
        <w:rPr>
          <w:rFonts w:cstheme="minorHAnsi"/>
          <w:lang w:val="en-US"/>
        </w:rPr>
        <w:t>°</w:t>
      </w:r>
    </w:p>
    <w:p w:rsidR="0024060D" w:rsidRDefault="0024060D" w:rsidP="0024060D">
      <w:pPr>
        <w:pStyle w:val="2"/>
        <w:rPr>
          <w:lang w:val="en-US"/>
        </w:rPr>
      </w:pPr>
      <w:bookmarkStart w:id="145" w:name="_Toc474319406"/>
      <w:r>
        <w:rPr>
          <w:lang w:val="en-US"/>
        </w:rPr>
        <w:t>Motor controller</w:t>
      </w:r>
      <w:bookmarkEnd w:id="145"/>
    </w:p>
    <w:p w:rsidR="00624065" w:rsidRDefault="00624065" w:rsidP="00624065">
      <w:pPr>
        <w:pStyle w:val="a3"/>
        <w:numPr>
          <w:ilvl w:val="0"/>
          <w:numId w:val="4"/>
        </w:numPr>
        <w:rPr>
          <w:lang w:val="en-US"/>
        </w:rPr>
      </w:pPr>
      <w:r>
        <w:rPr>
          <w:lang w:val="en-US"/>
        </w:rPr>
        <w:t xml:space="preserve">Control functions: </w:t>
      </w:r>
      <w:r w:rsidRPr="00E16EA9">
        <w:rPr>
          <w:highlight w:val="yellow"/>
          <w:lang w:val="en-US"/>
        </w:rPr>
        <w:t>???</w:t>
      </w:r>
    </w:p>
    <w:p w:rsidR="00624065" w:rsidRDefault="00624065" w:rsidP="00624065">
      <w:pPr>
        <w:pStyle w:val="a3"/>
        <w:numPr>
          <w:ilvl w:val="0"/>
          <w:numId w:val="4"/>
        </w:numPr>
        <w:rPr>
          <w:lang w:val="en-US"/>
        </w:rPr>
      </w:pPr>
      <w:r>
        <w:rPr>
          <w:lang w:val="en-US"/>
        </w:rPr>
        <w:t xml:space="preserve">Power supply: </w:t>
      </w:r>
      <w:r w:rsidRPr="00E16EA9">
        <w:rPr>
          <w:highlight w:val="yellow"/>
          <w:lang w:val="en-US"/>
        </w:rPr>
        <w:t>???</w:t>
      </w:r>
    </w:p>
    <w:p w:rsidR="00624065" w:rsidRPr="00624065" w:rsidRDefault="00624065" w:rsidP="00624065">
      <w:pPr>
        <w:pStyle w:val="a3"/>
        <w:numPr>
          <w:ilvl w:val="0"/>
          <w:numId w:val="4"/>
        </w:numPr>
        <w:rPr>
          <w:lang w:val="en-US"/>
        </w:rPr>
      </w:pPr>
      <w:r>
        <w:rPr>
          <w:lang w:val="en-US"/>
        </w:rPr>
        <w:lastRenderedPageBreak/>
        <w:t xml:space="preserve">Motor </w:t>
      </w:r>
      <w:r w:rsidR="006A0029">
        <w:rPr>
          <w:lang w:val="en-US"/>
        </w:rPr>
        <w:t>type</w:t>
      </w:r>
      <w:r>
        <w:rPr>
          <w:lang w:val="en-US"/>
        </w:rPr>
        <w:t xml:space="preserve">: </w:t>
      </w:r>
      <w:r w:rsidRPr="00E16EA9">
        <w:rPr>
          <w:highlight w:val="yellow"/>
          <w:lang w:val="en-US"/>
        </w:rPr>
        <w:t>???</w:t>
      </w:r>
    </w:p>
    <w:p w:rsidR="005773D4" w:rsidRPr="005773D4" w:rsidRDefault="005773D4" w:rsidP="005773D4">
      <w:pPr>
        <w:rPr>
          <w:lang w:val="en-US"/>
        </w:rPr>
      </w:pPr>
      <w:r w:rsidRPr="00E27CCA">
        <w:rPr>
          <w:highlight w:val="yellow"/>
          <w:lang w:val="en-US"/>
        </w:rPr>
        <w:t xml:space="preserve">TBD after Marc sends me </w:t>
      </w:r>
      <w:r w:rsidR="00E27CCA" w:rsidRPr="00E27CCA">
        <w:rPr>
          <w:highlight w:val="yellow"/>
          <w:lang w:val="en-US"/>
        </w:rPr>
        <w:t>information about motors</w:t>
      </w:r>
      <w:ins w:id="146" w:author="Marc de Maaijer" w:date="2017-02-14T21:18:00Z">
        <w:r w:rsidR="009365E2">
          <w:rPr>
            <w:lang w:val="en-US"/>
          </w:rPr>
          <w:t xml:space="preserve"> – will send you a motor. I will send as much info about the test motor before sending it</w:t>
        </w:r>
      </w:ins>
      <w:ins w:id="147" w:author="Marc de Maaijer" w:date="2017-02-14T21:19:00Z">
        <w:r w:rsidR="009365E2">
          <w:rPr>
            <w:lang w:val="en-US"/>
          </w:rPr>
          <w:t>.</w:t>
        </w:r>
      </w:ins>
    </w:p>
    <w:p w:rsidR="0024060D" w:rsidRDefault="0024060D" w:rsidP="0024060D">
      <w:pPr>
        <w:pStyle w:val="2"/>
        <w:rPr>
          <w:lang w:val="en-US"/>
        </w:rPr>
      </w:pPr>
      <w:bookmarkStart w:id="148" w:name="_Toc474319407"/>
      <w:r>
        <w:rPr>
          <w:lang w:val="en-US"/>
        </w:rPr>
        <w:t>Control server</w:t>
      </w:r>
      <w:bookmarkEnd w:id="148"/>
    </w:p>
    <w:p w:rsidR="00F76AE0" w:rsidRPr="00F76AE0" w:rsidRDefault="00F76AE0" w:rsidP="00F76AE0">
      <w:pPr>
        <w:pStyle w:val="a3"/>
        <w:numPr>
          <w:ilvl w:val="0"/>
          <w:numId w:val="4"/>
        </w:numPr>
        <w:rPr>
          <w:lang w:val="en-US"/>
        </w:rPr>
      </w:pPr>
      <w:r>
        <w:rPr>
          <w:lang w:val="en-US"/>
        </w:rPr>
        <w:t xml:space="preserve">Maximum incoming connections: </w:t>
      </w:r>
      <w:r w:rsidR="0048265F">
        <w:rPr>
          <w:lang w:val="en-US"/>
        </w:rPr>
        <w:t>1000</w:t>
      </w:r>
    </w:p>
    <w:p w:rsidR="0024060D" w:rsidRDefault="0024060D" w:rsidP="0024060D">
      <w:pPr>
        <w:pStyle w:val="2"/>
        <w:rPr>
          <w:lang w:val="en-US"/>
        </w:rPr>
      </w:pPr>
      <w:bookmarkStart w:id="149" w:name="_Toc474319408"/>
      <w:r>
        <w:rPr>
          <w:lang w:val="en-US"/>
        </w:rPr>
        <w:t>Web server</w:t>
      </w:r>
      <w:bookmarkEnd w:id="149"/>
    </w:p>
    <w:p w:rsidR="009B50E4" w:rsidRDefault="009B50E4" w:rsidP="009B50E4">
      <w:pPr>
        <w:rPr>
          <w:lang w:val="en-US"/>
        </w:rPr>
      </w:pPr>
      <w:r>
        <w:rPr>
          <w:lang w:val="en-US"/>
        </w:rPr>
        <w:t xml:space="preserve">Current customer’s WordPress infrastructure should be used as </w:t>
      </w:r>
      <w:r w:rsidR="00E01754">
        <w:rPr>
          <w:lang w:val="en-US"/>
        </w:rPr>
        <w:t xml:space="preserve">a </w:t>
      </w:r>
      <w:r>
        <w:rPr>
          <w:lang w:val="en-US"/>
        </w:rPr>
        <w:t xml:space="preserve">web server. </w:t>
      </w:r>
    </w:p>
    <w:p w:rsidR="009B50E4" w:rsidRPr="009B50E4" w:rsidRDefault="00EC739C" w:rsidP="009B50E4">
      <w:pPr>
        <w:rPr>
          <w:lang w:val="en-US"/>
        </w:rPr>
      </w:pPr>
      <w:r>
        <w:rPr>
          <w:lang w:val="en-US"/>
        </w:rPr>
        <w:t>Configuration</w:t>
      </w:r>
      <w:r w:rsidR="009B50E4">
        <w:rPr>
          <w:lang w:val="en-US"/>
        </w:rPr>
        <w:t xml:space="preserve"> database and web pages for rules administration should be added.</w:t>
      </w:r>
    </w:p>
    <w:p w:rsidR="007B058D" w:rsidRDefault="001B7330" w:rsidP="001B7330">
      <w:pPr>
        <w:pStyle w:val="1"/>
        <w:rPr>
          <w:lang w:val="en-US"/>
        </w:rPr>
      </w:pPr>
      <w:bookmarkStart w:id="150" w:name="_Toc474319409"/>
      <w:r>
        <w:rPr>
          <w:lang w:val="en-US"/>
        </w:rPr>
        <w:t>Communication channels</w:t>
      </w:r>
      <w:bookmarkEnd w:id="150"/>
    </w:p>
    <w:p w:rsidR="00FF5EC7" w:rsidRDefault="00FF5EC7" w:rsidP="00FF5EC7">
      <w:pPr>
        <w:rPr>
          <w:ins w:id="151" w:author="Yegorov Nick" w:date="2017-02-15T12:06:00Z"/>
          <w:lang w:val="en-US"/>
        </w:rPr>
      </w:pPr>
      <w:r>
        <w:rPr>
          <w:lang w:val="en-US"/>
        </w:rPr>
        <w:t>There should be two kinds of communication channels: internal and external.</w:t>
      </w:r>
      <w:ins w:id="152" w:author="Marc de Maaijer" w:date="2017-02-14T21:30:00Z">
        <w:r w:rsidR="00794F71">
          <w:rPr>
            <w:lang w:val="en-US"/>
          </w:rPr>
          <w:t xml:space="preserve"> I am looking to make this as simple as possible for consumers (in the final product – prototype is different). I understand that security needs to be taken into consideration </w:t>
        </w:r>
      </w:ins>
      <w:ins w:id="153" w:author="Marc de Maaijer" w:date="2017-02-14T21:31:00Z">
        <w:r w:rsidR="00794F71">
          <w:rPr>
            <w:lang w:val="en-US"/>
          </w:rPr>
          <w:t>–</w:t>
        </w:r>
      </w:ins>
      <w:ins w:id="154" w:author="Marc de Maaijer" w:date="2017-02-14T21:30:00Z">
        <w:r w:rsidR="00794F71">
          <w:rPr>
            <w:lang w:val="en-US"/>
          </w:rPr>
          <w:t xml:space="preserve"> this </w:t>
        </w:r>
      </w:ins>
      <w:ins w:id="155" w:author="Marc de Maaijer" w:date="2017-02-14T21:31:00Z">
        <w:r w:rsidR="00794F71">
          <w:rPr>
            <w:lang w:val="en-US"/>
          </w:rPr>
          <w:t>could be taken care of by using a physical button to establish initial connection</w:t>
        </w:r>
      </w:ins>
      <w:ins w:id="156" w:author="Marc de Maaijer" w:date="2017-02-14T21:32:00Z">
        <w:r w:rsidR="00794F71">
          <w:rPr>
            <w:lang w:val="en-US"/>
          </w:rPr>
          <w:t xml:space="preserve"> to avoid username/passwords </w:t>
        </w:r>
        <w:proofErr w:type="spellStart"/>
        <w:r w:rsidR="00794F71">
          <w:rPr>
            <w:lang w:val="en-US"/>
          </w:rPr>
          <w:t>etc</w:t>
        </w:r>
        <w:proofErr w:type="spellEnd"/>
        <w:r w:rsidR="00794F71">
          <w:rPr>
            <w:lang w:val="en-US"/>
          </w:rPr>
          <w:t>…</w:t>
        </w:r>
      </w:ins>
    </w:p>
    <w:p w:rsidR="00833360" w:rsidRDefault="00833360" w:rsidP="00FF5EC7">
      <w:pPr>
        <w:rPr>
          <w:lang w:val="en-US"/>
        </w:rPr>
      </w:pPr>
      <w:ins w:id="157" w:author="Yegorov Nick" w:date="2017-02-15T12:06:00Z">
        <w:r>
          <w:rPr>
            <w:lang w:val="en-US"/>
          </w:rPr>
          <w:t xml:space="preserve">I described setup procedure in the </w:t>
        </w:r>
      </w:ins>
      <w:ins w:id="158" w:author="Yegorov Nick" w:date="2017-02-15T12:07:00Z">
        <w:r>
          <w:rPr>
            <w:lang w:val="en-US"/>
          </w:rPr>
          <w:t xml:space="preserve">motor controller description. Login/password will be send </w:t>
        </w:r>
      </w:ins>
      <w:ins w:id="159" w:author="Yegorov Nick" w:date="2017-02-15T12:08:00Z">
        <w:r>
          <w:rPr>
            <w:lang w:val="en-US"/>
          </w:rPr>
          <w:t xml:space="preserve">to the device </w:t>
        </w:r>
      </w:ins>
      <w:ins w:id="160" w:author="Yegorov Nick" w:date="2017-02-15T12:07:00Z">
        <w:r>
          <w:rPr>
            <w:lang w:val="en-US"/>
          </w:rPr>
          <w:t xml:space="preserve">once </w:t>
        </w:r>
      </w:ins>
      <w:ins w:id="161" w:author="Yegorov Nick" w:date="2017-02-15T12:08:00Z">
        <w:r>
          <w:rPr>
            <w:lang w:val="en-US"/>
          </w:rPr>
          <w:t>during setup procedure.</w:t>
        </w:r>
      </w:ins>
    </w:p>
    <w:p w:rsidR="00FF5EC7" w:rsidRDefault="00FF5EC7" w:rsidP="00FF5EC7">
      <w:pPr>
        <w:pStyle w:val="2"/>
        <w:rPr>
          <w:lang w:val="en-US"/>
        </w:rPr>
      </w:pPr>
      <w:bookmarkStart w:id="162" w:name="_Toc474319410"/>
      <w:r>
        <w:rPr>
          <w:lang w:val="en-US"/>
        </w:rPr>
        <w:t>Internal channel</w:t>
      </w:r>
      <w:bookmarkEnd w:id="162"/>
    </w:p>
    <w:p w:rsidR="00FF5EC7" w:rsidRDefault="00FF5EC7" w:rsidP="00FF5EC7">
      <w:pPr>
        <w:rPr>
          <w:ins w:id="163" w:author="Yegorov Nick" w:date="2017-02-15T12:08:00Z"/>
          <w:lang w:val="en-US"/>
        </w:rPr>
      </w:pPr>
      <w:r>
        <w:rPr>
          <w:lang w:val="en-US"/>
        </w:rPr>
        <w:t>Internal channel is used for communication between various devices inside client’s network. For example, room controller can operate motor controller via Wi-Fi</w:t>
      </w:r>
      <w:ins w:id="164" w:author="Marc de Maaijer" w:date="2017-02-14T21:28:00Z">
        <w:r w:rsidR="00794F71">
          <w:rPr>
            <w:lang w:val="en-US"/>
          </w:rPr>
          <w:t xml:space="preserve"> (</w:t>
        </w:r>
      </w:ins>
      <w:ins w:id="165" w:author="Marc de Maaijer" w:date="2017-02-14T21:29:00Z">
        <w:r w:rsidR="00794F71">
          <w:rPr>
            <w:lang w:val="en-US"/>
          </w:rPr>
          <w:t xml:space="preserve">Direct </w:t>
        </w:r>
        <w:proofErr w:type="spellStart"/>
        <w:r w:rsidR="00794F71">
          <w:rPr>
            <w:lang w:val="en-US"/>
          </w:rPr>
          <w:t>wifi</w:t>
        </w:r>
        <w:proofErr w:type="spellEnd"/>
        <w:r w:rsidR="00794F71">
          <w:rPr>
            <w:lang w:val="en-US"/>
          </w:rPr>
          <w:t xml:space="preserve"> or on client’s </w:t>
        </w:r>
        <w:proofErr w:type="spellStart"/>
        <w:r w:rsidR="00794F71">
          <w:rPr>
            <w:lang w:val="en-US"/>
          </w:rPr>
          <w:t>wifi</w:t>
        </w:r>
        <w:proofErr w:type="spellEnd"/>
        <w:r w:rsidR="00794F71">
          <w:rPr>
            <w:lang w:val="en-US"/>
          </w:rPr>
          <w:t xml:space="preserve"> network- setup? What about using </w:t>
        </w:r>
      </w:ins>
      <w:proofErr w:type="spellStart"/>
      <w:ins w:id="166" w:author="Marc de Maaijer" w:date="2017-02-14T21:28:00Z">
        <w:r w:rsidR="00794F71">
          <w:rPr>
            <w:lang w:val="en-US"/>
          </w:rPr>
          <w:t>bluetooth</w:t>
        </w:r>
      </w:ins>
      <w:proofErr w:type="spellEnd"/>
      <w:r>
        <w:rPr>
          <w:lang w:val="en-US"/>
        </w:rPr>
        <w:t xml:space="preserve"> </w:t>
      </w:r>
      <w:ins w:id="167" w:author="Marc de Maaijer" w:date="2017-02-14T21:28:00Z">
        <w:r w:rsidR="00794F71">
          <w:rPr>
            <w:lang w:val="en-US"/>
          </w:rPr>
          <w:t>LE</w:t>
        </w:r>
      </w:ins>
      <w:ins w:id="168" w:author="Marc de Maaijer" w:date="2017-02-14T21:29:00Z">
        <w:r w:rsidR="00794F71">
          <w:rPr>
            <w:lang w:val="en-US"/>
          </w:rPr>
          <w:t xml:space="preserve"> or ANT+</w:t>
        </w:r>
      </w:ins>
      <w:ins w:id="169" w:author="Marc de Maaijer" w:date="2017-02-14T21:28:00Z">
        <w:r w:rsidR="00794F71">
          <w:rPr>
            <w:lang w:val="en-US"/>
          </w:rPr>
          <w:t>? – doesn’t require any setup?)</w:t>
        </w:r>
      </w:ins>
      <w:ins w:id="170" w:author="Marc de Maaijer" w:date="2017-02-14T21:29:00Z">
        <w:r w:rsidR="00794F71">
          <w:rPr>
            <w:lang w:val="en-US"/>
          </w:rPr>
          <w:t xml:space="preserve"> </w:t>
        </w:r>
      </w:ins>
      <w:r>
        <w:rPr>
          <w:lang w:val="en-US"/>
        </w:rPr>
        <w:t>connection or client can access the status page via http channel between mobile phone and room controller.</w:t>
      </w:r>
      <w:ins w:id="171" w:author="Marc de Maaijer" w:date="2017-02-14T21:26:00Z">
        <w:r w:rsidR="00794F71">
          <w:rPr>
            <w:lang w:val="en-US"/>
          </w:rPr>
          <w:t xml:space="preserve"> </w:t>
        </w:r>
      </w:ins>
    </w:p>
    <w:p w:rsidR="00127B5F" w:rsidRDefault="00127B5F" w:rsidP="00FF5EC7">
      <w:pPr>
        <w:rPr>
          <w:lang w:val="en-US"/>
        </w:rPr>
      </w:pPr>
      <w:ins w:id="172" w:author="Yegorov Nick" w:date="2017-02-15T12:08:00Z">
        <w:r>
          <w:rPr>
            <w:lang w:val="en-US"/>
          </w:rPr>
          <w:t xml:space="preserve">I propose to use client’s </w:t>
        </w:r>
        <w:proofErr w:type="spellStart"/>
        <w:r>
          <w:rPr>
            <w:lang w:val="en-US"/>
          </w:rPr>
          <w:t>WiFi</w:t>
        </w:r>
        <w:proofErr w:type="spellEnd"/>
        <w:r>
          <w:rPr>
            <w:lang w:val="en-US"/>
          </w:rPr>
          <w:t xml:space="preserve"> network. </w:t>
        </w:r>
      </w:ins>
      <w:ins w:id="173" w:author="Yegorov Nick" w:date="2017-02-15T12:09:00Z">
        <w:r>
          <w:rPr>
            <w:lang w:val="en-US"/>
          </w:rPr>
          <w:t>Other technologies are also possible, but will require additional hardware and software development.</w:t>
        </w:r>
      </w:ins>
      <w:ins w:id="174" w:author="Yegorov Nick" w:date="2017-02-15T12:11:00Z">
        <w:r>
          <w:rPr>
            <w:lang w:val="en-US"/>
          </w:rPr>
          <w:t xml:space="preserve"> There are protocols like ZigBee or Z-wave that are designed for th</w:t>
        </w:r>
      </w:ins>
      <w:ins w:id="175" w:author="Yegorov Nick" w:date="2017-02-15T12:12:00Z">
        <w:r>
          <w:rPr>
            <w:lang w:val="en-US"/>
          </w:rPr>
          <w:t>is</w:t>
        </w:r>
      </w:ins>
      <w:ins w:id="176" w:author="Yegorov Nick" w:date="2017-02-15T12:11:00Z">
        <w:r>
          <w:rPr>
            <w:lang w:val="en-US"/>
          </w:rPr>
          <w:t xml:space="preserve"> purpose, but my meaning is that they are too </w:t>
        </w:r>
      </w:ins>
      <w:ins w:id="177" w:author="Yegorov Nick" w:date="2017-02-15T12:14:00Z">
        <w:r>
          <w:rPr>
            <w:lang w:val="en-US"/>
          </w:rPr>
          <w:t>advanced</w:t>
        </w:r>
      </w:ins>
      <w:ins w:id="178" w:author="Yegorov Nick" w:date="2017-02-15T12:13:00Z">
        <w:r>
          <w:rPr>
            <w:lang w:val="en-US"/>
          </w:rPr>
          <w:t xml:space="preserve"> for your purpose.</w:t>
        </w:r>
      </w:ins>
    </w:p>
    <w:p w:rsidR="00FF5EC7" w:rsidRDefault="00FF5EC7" w:rsidP="00FF5EC7">
      <w:pPr>
        <w:rPr>
          <w:ins w:id="179" w:author="Yegorov Nick" w:date="2017-02-15T12:14:00Z"/>
          <w:lang w:val="en-US"/>
        </w:rPr>
      </w:pPr>
      <w:r>
        <w:rPr>
          <w:lang w:val="en-US"/>
        </w:rPr>
        <w:t>This channel shouldn’t have any security restrictions. It is supposed that anybody who have access to the client’s network, can operate the blinds.</w:t>
      </w:r>
      <w:ins w:id="180" w:author="Marc de Maaijer" w:date="2017-02-14T21:26:00Z">
        <w:r w:rsidR="00794F71">
          <w:rPr>
            <w:lang w:val="en-US"/>
          </w:rPr>
          <w:t xml:space="preserve"> How is the room controller connected to the client’s </w:t>
        </w:r>
        <w:proofErr w:type="spellStart"/>
        <w:r w:rsidR="00794F71">
          <w:rPr>
            <w:lang w:val="en-US"/>
          </w:rPr>
          <w:t>wifi</w:t>
        </w:r>
        <w:proofErr w:type="spellEnd"/>
        <w:r w:rsidR="00794F71">
          <w:rPr>
            <w:lang w:val="en-US"/>
          </w:rPr>
          <w:t>?</w:t>
        </w:r>
      </w:ins>
    </w:p>
    <w:p w:rsidR="00127B5F" w:rsidRDefault="00127B5F" w:rsidP="00FF5EC7">
      <w:pPr>
        <w:rPr>
          <w:lang w:val="en-US"/>
        </w:rPr>
      </w:pPr>
      <w:ins w:id="181" w:author="Yegorov Nick" w:date="2017-02-15T12:14:00Z">
        <w:r>
          <w:rPr>
            <w:lang w:val="en-US"/>
          </w:rPr>
          <w:t xml:space="preserve">During installation procedure, </w:t>
        </w:r>
      </w:ins>
      <w:ins w:id="182" w:author="Yegorov Nick" w:date="2017-02-15T12:15:00Z">
        <w:r>
          <w:rPr>
            <w:lang w:val="en-US"/>
          </w:rPr>
          <w:t xml:space="preserve">service person connects </w:t>
        </w:r>
      </w:ins>
      <w:ins w:id="183" w:author="Yegorov Nick" w:date="2017-02-15T12:14:00Z">
        <w:r>
          <w:rPr>
            <w:lang w:val="en-US"/>
          </w:rPr>
          <w:t xml:space="preserve">room controller </w:t>
        </w:r>
      </w:ins>
      <w:ins w:id="184" w:author="Yegorov Nick" w:date="2017-02-15T12:15:00Z">
        <w:r>
          <w:rPr>
            <w:lang w:val="en-US"/>
          </w:rPr>
          <w:t xml:space="preserve">via wired network </w:t>
        </w:r>
      </w:ins>
      <w:ins w:id="185" w:author="Yegorov Nick" w:date="2017-02-15T12:16:00Z">
        <w:r>
          <w:rPr>
            <w:lang w:val="en-US"/>
          </w:rPr>
          <w:t xml:space="preserve">cable </w:t>
        </w:r>
      </w:ins>
      <w:ins w:id="186" w:author="Yegorov Nick" w:date="2017-02-15T12:15:00Z">
        <w:r>
          <w:rPr>
            <w:lang w:val="en-US"/>
          </w:rPr>
          <w:t>and uses configuration application to send client’s</w:t>
        </w:r>
      </w:ins>
      <w:ins w:id="187" w:author="Yegorov Nick" w:date="2017-02-15T12:16:00Z">
        <w:r>
          <w:rPr>
            <w:lang w:val="en-US"/>
          </w:rPr>
          <w:t xml:space="preserve"> </w:t>
        </w:r>
        <w:proofErr w:type="spellStart"/>
        <w:r>
          <w:rPr>
            <w:lang w:val="en-US"/>
          </w:rPr>
          <w:t>WiFi</w:t>
        </w:r>
      </w:ins>
      <w:proofErr w:type="spellEnd"/>
      <w:ins w:id="188" w:author="Yegorov Nick" w:date="2017-02-15T12:15:00Z">
        <w:r>
          <w:rPr>
            <w:lang w:val="en-US"/>
          </w:rPr>
          <w:t xml:space="preserve"> network name/login to the room controller.</w:t>
        </w:r>
      </w:ins>
    </w:p>
    <w:p w:rsidR="00FF5EC7" w:rsidRDefault="00FF5EC7" w:rsidP="00FF5EC7">
      <w:pPr>
        <w:rPr>
          <w:lang w:val="en-US"/>
        </w:rPr>
      </w:pPr>
      <w:r>
        <w:rPr>
          <w:lang w:val="en-US"/>
        </w:rPr>
        <w:t xml:space="preserve">It is possible however to restrict access to the room controller and/or other components of blind control system via </w:t>
      </w:r>
      <w:r w:rsidR="0085048A">
        <w:rPr>
          <w:lang w:val="en-US"/>
        </w:rPr>
        <w:t xml:space="preserve">network management </w:t>
      </w:r>
      <w:r w:rsidR="00E01754">
        <w:rPr>
          <w:lang w:val="en-US"/>
        </w:rPr>
        <w:t>policy</w:t>
      </w:r>
      <w:r w:rsidR="0085048A">
        <w:rPr>
          <w:lang w:val="en-US"/>
        </w:rPr>
        <w:t xml:space="preserve"> (by creating restricted ‘guest’ account, etc.)</w:t>
      </w:r>
    </w:p>
    <w:p w:rsidR="0085048A" w:rsidRDefault="0085048A" w:rsidP="0085048A">
      <w:pPr>
        <w:pStyle w:val="2"/>
        <w:rPr>
          <w:lang w:val="en-US"/>
        </w:rPr>
      </w:pPr>
      <w:bookmarkStart w:id="189" w:name="_Toc474319411"/>
      <w:r>
        <w:rPr>
          <w:lang w:val="en-US"/>
        </w:rPr>
        <w:t>External channel</w:t>
      </w:r>
      <w:bookmarkEnd w:id="189"/>
    </w:p>
    <w:p w:rsidR="0085048A" w:rsidRDefault="0085048A" w:rsidP="00FF5EC7">
      <w:pPr>
        <w:rPr>
          <w:lang w:val="en-US"/>
        </w:rPr>
      </w:pPr>
      <w:r>
        <w:rPr>
          <w:lang w:val="en-US"/>
        </w:rPr>
        <w:t>External channel is used to access the blind control system from outer world. For the security reasons, number of external communicatio</w:t>
      </w:r>
      <w:r w:rsidR="006A4F2C">
        <w:rPr>
          <w:lang w:val="en-US"/>
        </w:rPr>
        <w:t>n</w:t>
      </w:r>
      <w:r w:rsidR="00921421">
        <w:rPr>
          <w:lang w:val="en-US"/>
        </w:rPr>
        <w:t xml:space="preserve"> channels should be restricted. </w:t>
      </w:r>
    </w:p>
    <w:p w:rsidR="00921421" w:rsidRDefault="00921421" w:rsidP="00FF5EC7">
      <w:pPr>
        <w:rPr>
          <w:ins w:id="190" w:author="Yegorov Nick" w:date="2017-02-15T12:16:00Z"/>
          <w:lang w:val="en-US"/>
        </w:rPr>
      </w:pPr>
      <w:r>
        <w:rPr>
          <w:lang w:val="en-US"/>
        </w:rPr>
        <w:t xml:space="preserve">Because of aforementioned, only one communication channel, from room controller to the control server, should be used. </w:t>
      </w:r>
      <w:ins w:id="191" w:author="Marc de Maaijer" w:date="2017-02-14T21:32:00Z">
        <w:r w:rsidR="00CD6FC6">
          <w:rPr>
            <w:lang w:val="en-US"/>
          </w:rPr>
          <w:t xml:space="preserve">(not important at this stage, but I don’t understand how the connection will be made </w:t>
        </w:r>
      </w:ins>
      <w:ins w:id="192" w:author="Marc de Maaijer" w:date="2017-02-14T21:33:00Z">
        <w:r w:rsidR="00CD6FC6">
          <w:rPr>
            <w:lang w:val="en-US"/>
          </w:rPr>
          <w:t>between</w:t>
        </w:r>
      </w:ins>
      <w:ins w:id="193" w:author="Marc de Maaijer" w:date="2017-02-14T21:32:00Z">
        <w:r w:rsidR="00CD6FC6">
          <w:rPr>
            <w:lang w:val="en-US"/>
          </w:rPr>
          <w:t xml:space="preserve"> </w:t>
        </w:r>
      </w:ins>
      <w:ins w:id="194" w:author="Marc de Maaijer" w:date="2017-02-14T21:33:00Z">
        <w:r w:rsidR="00CD6FC6">
          <w:rPr>
            <w:lang w:val="en-US"/>
          </w:rPr>
          <w:t>room controller of a customer and their account).</w:t>
        </w:r>
      </w:ins>
    </w:p>
    <w:p w:rsidR="00127B5F" w:rsidRDefault="00127B5F" w:rsidP="00FF5EC7">
      <w:pPr>
        <w:rPr>
          <w:lang w:val="en-US"/>
        </w:rPr>
      </w:pPr>
      <w:ins w:id="195" w:author="Yegorov Nick" w:date="2017-02-15T12:17:00Z">
        <w:r>
          <w:rPr>
            <w:lang w:val="en-US"/>
          </w:rPr>
          <w:t xml:space="preserve">Room controller connects to the control server and sends all information that is required to query </w:t>
        </w:r>
      </w:ins>
      <w:ins w:id="196" w:author="Yegorov Nick" w:date="2017-02-15T12:19:00Z">
        <w:r w:rsidR="00C26351">
          <w:rPr>
            <w:lang w:val="en-US"/>
          </w:rPr>
          <w:t>data</w:t>
        </w:r>
      </w:ins>
      <w:ins w:id="197" w:author="Yegorov Nick" w:date="2017-02-15T12:17:00Z">
        <w:r>
          <w:rPr>
            <w:lang w:val="en-US"/>
          </w:rPr>
          <w:t xml:space="preserve"> </w:t>
        </w:r>
      </w:ins>
      <w:ins w:id="198" w:author="Yegorov Nick" w:date="2017-02-15T12:18:00Z">
        <w:r>
          <w:rPr>
            <w:lang w:val="en-US"/>
          </w:rPr>
          <w:t xml:space="preserve">from customer account (user name, password, room id). </w:t>
        </w:r>
      </w:ins>
      <w:ins w:id="199" w:author="Yegorov Nick" w:date="2017-02-15T12:19:00Z">
        <w:r w:rsidR="00C26351">
          <w:rPr>
            <w:lang w:val="en-US"/>
          </w:rPr>
          <w:t>Control server use this information to login into customer</w:t>
        </w:r>
      </w:ins>
      <w:ins w:id="200" w:author="Yegorov Nick" w:date="2017-02-15T12:20:00Z">
        <w:r w:rsidR="00C26351">
          <w:rPr>
            <w:lang w:val="en-US"/>
          </w:rPr>
          <w:t>’s account.</w:t>
        </w:r>
      </w:ins>
    </w:p>
    <w:p w:rsidR="00921421" w:rsidRDefault="00921421" w:rsidP="00FF5EC7">
      <w:pPr>
        <w:rPr>
          <w:lang w:val="en-US"/>
        </w:rPr>
      </w:pPr>
      <w:r>
        <w:rPr>
          <w:lang w:val="en-US"/>
        </w:rPr>
        <w:lastRenderedPageBreak/>
        <w:t xml:space="preserve">Room controller </w:t>
      </w:r>
      <w:r w:rsidR="00E01754">
        <w:rPr>
          <w:lang w:val="en-US"/>
        </w:rPr>
        <w:t xml:space="preserve">should </w:t>
      </w:r>
      <w:r>
        <w:rPr>
          <w:lang w:val="en-US"/>
        </w:rPr>
        <w:t>periodically poll control server for a changing in control rules. When change is detected, room controller reloads active rules for its room. Poll interval could be configured via configuration web page on the room controller.</w:t>
      </w:r>
    </w:p>
    <w:p w:rsidR="00921421" w:rsidRPr="00FF5EC7" w:rsidRDefault="00921421" w:rsidP="00FF5EC7">
      <w:pPr>
        <w:rPr>
          <w:lang w:val="en-US"/>
        </w:rPr>
      </w:pPr>
      <w:r>
        <w:rPr>
          <w:lang w:val="en-US"/>
        </w:rPr>
        <w:t>Firewall rules should prohibit incoming connections from the devices outside client’s network to the room controller. If necessary, VPN connection could be used to connect to the internal network.</w:t>
      </w:r>
    </w:p>
    <w:p w:rsidR="001B7330" w:rsidRDefault="001B7330" w:rsidP="001B7330">
      <w:pPr>
        <w:pStyle w:val="1"/>
        <w:rPr>
          <w:lang w:val="en-US"/>
        </w:rPr>
      </w:pPr>
      <w:bookmarkStart w:id="201" w:name="_Toc474319412"/>
      <w:r>
        <w:rPr>
          <w:lang w:val="en-US"/>
        </w:rPr>
        <w:t>Security</w:t>
      </w:r>
      <w:bookmarkEnd w:id="201"/>
    </w:p>
    <w:p w:rsidR="00921421" w:rsidRDefault="00921421" w:rsidP="00921421">
      <w:pPr>
        <w:rPr>
          <w:lang w:val="en-US"/>
        </w:rPr>
      </w:pPr>
      <w:r>
        <w:rPr>
          <w:lang w:val="en-US"/>
        </w:rPr>
        <w:t xml:space="preserve">There are two levels of security restrictions </w:t>
      </w:r>
      <w:r w:rsidR="009B50E4">
        <w:rPr>
          <w:lang w:val="en-US"/>
        </w:rPr>
        <w:t>are used: communication channel security and user level security.</w:t>
      </w:r>
    </w:p>
    <w:p w:rsidR="00921421" w:rsidRDefault="004671D6" w:rsidP="00921421">
      <w:pPr>
        <w:pStyle w:val="2"/>
        <w:rPr>
          <w:lang w:val="en-US"/>
        </w:rPr>
      </w:pPr>
      <w:bookmarkStart w:id="202" w:name="_Toc474319413"/>
      <w:r>
        <w:rPr>
          <w:lang w:val="en-US"/>
        </w:rPr>
        <w:t>Communication channel</w:t>
      </w:r>
      <w:r w:rsidR="00921421">
        <w:rPr>
          <w:lang w:val="en-US"/>
        </w:rPr>
        <w:t xml:space="preserve"> security</w:t>
      </w:r>
      <w:bookmarkEnd w:id="202"/>
    </w:p>
    <w:p w:rsidR="00921421" w:rsidRDefault="00921421" w:rsidP="00921421">
      <w:pPr>
        <w:rPr>
          <w:lang w:val="en-US"/>
        </w:rPr>
      </w:pPr>
      <w:r>
        <w:rPr>
          <w:lang w:val="en-US"/>
        </w:rPr>
        <w:t xml:space="preserve">Communication channel between room controller and control server should be </w:t>
      </w:r>
      <w:r w:rsidR="004671D6">
        <w:rPr>
          <w:lang w:val="en-US"/>
        </w:rPr>
        <w:t>protected by using secure communication protocols, such as SSL or TLS. Each room controller should have digital certificate that is verified by control server when connection is established.</w:t>
      </w:r>
    </w:p>
    <w:p w:rsidR="004671D6" w:rsidRDefault="004671D6" w:rsidP="00921421">
      <w:pPr>
        <w:rPr>
          <w:lang w:val="en-US"/>
        </w:rPr>
      </w:pPr>
      <w:r>
        <w:rPr>
          <w:lang w:val="en-US"/>
        </w:rPr>
        <w:t>Devices without valid certificate shouldn’t be able to connect to the control server.</w:t>
      </w:r>
    </w:p>
    <w:p w:rsidR="009B50E4" w:rsidRDefault="009B50E4" w:rsidP="00921421">
      <w:pPr>
        <w:rPr>
          <w:ins w:id="203" w:author="Marc de Maaijer" w:date="2017-02-14T21:33:00Z"/>
          <w:lang w:val="en-US"/>
        </w:rPr>
      </w:pPr>
      <w:r>
        <w:rPr>
          <w:lang w:val="en-US"/>
        </w:rPr>
        <w:t>Secure communication channel guarantees that user credentials cannot be intercepted by listening network traffic.</w:t>
      </w:r>
    </w:p>
    <w:p w:rsidR="00CD6FC6" w:rsidRDefault="00CD6FC6" w:rsidP="00921421">
      <w:pPr>
        <w:rPr>
          <w:ins w:id="204" w:author="Yegorov Nick" w:date="2017-02-15T12:20:00Z"/>
          <w:lang w:val="en-US"/>
        </w:rPr>
      </w:pPr>
      <w:ins w:id="205" w:author="Marc de Maaijer" w:date="2017-02-14T21:33:00Z">
        <w:r>
          <w:rPr>
            <w:lang w:val="en-US"/>
          </w:rPr>
          <w:t>Also internal communication channels?</w:t>
        </w:r>
      </w:ins>
    </w:p>
    <w:p w:rsidR="00C26351" w:rsidRDefault="00C26351" w:rsidP="00921421">
      <w:pPr>
        <w:rPr>
          <w:lang w:val="en-US"/>
        </w:rPr>
      </w:pPr>
      <w:ins w:id="206" w:author="Yegorov Nick" w:date="2017-02-15T12:20:00Z">
        <w:r>
          <w:rPr>
            <w:lang w:val="en-US"/>
          </w:rPr>
          <w:t>No.</w:t>
        </w:r>
      </w:ins>
      <w:ins w:id="207" w:author="Yegorov Nick" w:date="2017-02-15T12:21:00Z">
        <w:r>
          <w:rPr>
            <w:lang w:val="en-US"/>
          </w:rPr>
          <w:t xml:space="preserve"> But design of the system guarantees that no secret information is sent via i</w:t>
        </w:r>
      </w:ins>
      <w:ins w:id="208" w:author="Yegorov Nick" w:date="2017-02-15T12:20:00Z">
        <w:r>
          <w:rPr>
            <w:lang w:val="en-US"/>
          </w:rPr>
          <w:t>nternal communication channel</w:t>
        </w:r>
      </w:ins>
      <w:ins w:id="209" w:author="Yegorov Nick" w:date="2017-02-15T12:21:00Z">
        <w:r>
          <w:rPr>
            <w:lang w:val="en-US"/>
          </w:rPr>
          <w:t>.</w:t>
        </w:r>
      </w:ins>
    </w:p>
    <w:p w:rsidR="004671D6" w:rsidRDefault="004671D6" w:rsidP="004671D6">
      <w:pPr>
        <w:pStyle w:val="2"/>
        <w:rPr>
          <w:lang w:val="en-US"/>
        </w:rPr>
      </w:pPr>
      <w:bookmarkStart w:id="210" w:name="_Toc474319414"/>
      <w:r>
        <w:rPr>
          <w:lang w:val="en-US"/>
        </w:rPr>
        <w:t xml:space="preserve">User </w:t>
      </w:r>
      <w:r w:rsidR="009B50E4">
        <w:rPr>
          <w:lang w:val="en-US"/>
        </w:rPr>
        <w:t>level security</w:t>
      </w:r>
      <w:bookmarkEnd w:id="210"/>
    </w:p>
    <w:p w:rsidR="004671D6" w:rsidRDefault="004671D6" w:rsidP="00921421">
      <w:pPr>
        <w:rPr>
          <w:lang w:val="en-US"/>
        </w:rPr>
      </w:pPr>
      <w:r>
        <w:rPr>
          <w:lang w:val="en-US"/>
        </w:rPr>
        <w:t xml:space="preserve">Each client who uses the blind control system should have a private profile protected by login/password. These credentials are used to restrict access to web server and </w:t>
      </w:r>
      <w:r w:rsidR="00EC739C">
        <w:rPr>
          <w:lang w:val="en-US"/>
        </w:rPr>
        <w:t>configuration</w:t>
      </w:r>
      <w:r>
        <w:rPr>
          <w:lang w:val="en-US"/>
        </w:rPr>
        <w:t xml:space="preserve"> database.</w:t>
      </w:r>
    </w:p>
    <w:p w:rsidR="004671D6" w:rsidRPr="00921421" w:rsidRDefault="004671D6" w:rsidP="00921421">
      <w:pPr>
        <w:rPr>
          <w:lang w:val="en-US"/>
        </w:rPr>
      </w:pPr>
      <w:r>
        <w:rPr>
          <w:lang w:val="en-US"/>
        </w:rPr>
        <w:t xml:space="preserve">Login and password should be stored in the room controller during installation procedure. </w:t>
      </w:r>
      <w:r w:rsidR="009B50E4">
        <w:rPr>
          <w:lang w:val="en-US"/>
        </w:rPr>
        <w:t xml:space="preserve">They are transferred later to the control server to </w:t>
      </w:r>
      <w:r w:rsidR="00E01754">
        <w:rPr>
          <w:lang w:val="en-US"/>
        </w:rPr>
        <w:t>grant</w:t>
      </w:r>
      <w:r w:rsidR="009B50E4">
        <w:rPr>
          <w:lang w:val="en-US"/>
        </w:rPr>
        <w:t xml:space="preserve"> access to the </w:t>
      </w:r>
      <w:r w:rsidR="00EC739C">
        <w:rPr>
          <w:lang w:val="en-US"/>
        </w:rPr>
        <w:t>configuration</w:t>
      </w:r>
      <w:r w:rsidR="009B50E4">
        <w:rPr>
          <w:lang w:val="en-US"/>
        </w:rPr>
        <w:t xml:space="preserve"> database.</w:t>
      </w:r>
    </w:p>
    <w:p w:rsidR="0024060D" w:rsidRDefault="0024060D" w:rsidP="0024060D">
      <w:pPr>
        <w:pStyle w:val="1"/>
        <w:rPr>
          <w:lang w:val="en-US"/>
        </w:rPr>
      </w:pPr>
      <w:bookmarkStart w:id="211" w:name="_Toc474319415"/>
      <w:r>
        <w:rPr>
          <w:lang w:val="en-US"/>
        </w:rPr>
        <w:t>Development process</w:t>
      </w:r>
      <w:bookmarkEnd w:id="211"/>
    </w:p>
    <w:p w:rsidR="00924DF2" w:rsidRDefault="00924DF2" w:rsidP="00924DF2">
      <w:pPr>
        <w:rPr>
          <w:lang w:val="en-US"/>
        </w:rPr>
      </w:pPr>
      <w:r>
        <w:rPr>
          <w:lang w:val="en-US"/>
        </w:rPr>
        <w:t xml:space="preserve">To have control over development process, it is proposed to split it into stages, with milestones in between. After each stage a meeting with </w:t>
      </w:r>
      <w:r w:rsidR="00E01754">
        <w:rPr>
          <w:lang w:val="en-US"/>
        </w:rPr>
        <w:t xml:space="preserve">a </w:t>
      </w:r>
      <w:r>
        <w:rPr>
          <w:lang w:val="en-US"/>
        </w:rPr>
        <w:t xml:space="preserve">customer should be planned to </w:t>
      </w:r>
      <w:r w:rsidR="00465E9D">
        <w:rPr>
          <w:lang w:val="en-US"/>
        </w:rPr>
        <w:t>confirm that development goes in a right way.</w:t>
      </w:r>
    </w:p>
    <w:p w:rsidR="00FF5EC7" w:rsidRDefault="00FF5EC7" w:rsidP="00924DF2">
      <w:pPr>
        <w:rPr>
          <w:lang w:val="en-US"/>
        </w:rPr>
      </w:pPr>
      <w:r>
        <w:rPr>
          <w:lang w:val="en-US"/>
        </w:rPr>
        <w:t>Any significant improvements, modifications or new functionality that aren’t mentioned in this document</w:t>
      </w:r>
      <w:r w:rsidR="007E127D">
        <w:rPr>
          <w:lang w:val="en-US"/>
        </w:rPr>
        <w:t xml:space="preserve"> (solar batteries support, phone application, etc.)</w:t>
      </w:r>
      <w:r>
        <w:rPr>
          <w:lang w:val="en-US"/>
        </w:rPr>
        <w:t xml:space="preserve">, should be </w:t>
      </w:r>
      <w:r w:rsidR="00A6675F">
        <w:rPr>
          <w:lang w:val="en-US"/>
        </w:rPr>
        <w:t>done</w:t>
      </w:r>
      <w:r>
        <w:rPr>
          <w:lang w:val="en-US"/>
        </w:rPr>
        <w:t xml:space="preserve"> only after all three stages are complete.</w:t>
      </w:r>
    </w:p>
    <w:p w:rsidR="00465E9D" w:rsidRDefault="00465E9D" w:rsidP="00465E9D">
      <w:pPr>
        <w:pStyle w:val="2"/>
        <w:rPr>
          <w:lang w:val="en-US"/>
        </w:rPr>
      </w:pPr>
      <w:bookmarkStart w:id="212" w:name="_Toc474319416"/>
      <w:r>
        <w:rPr>
          <w:lang w:val="en-US"/>
        </w:rPr>
        <w:t>Stage 1. Proof of concept</w:t>
      </w:r>
      <w:bookmarkEnd w:id="212"/>
    </w:p>
    <w:p w:rsidR="00465E9D" w:rsidRDefault="00465E9D" w:rsidP="00465E9D">
      <w:pPr>
        <w:rPr>
          <w:lang w:val="en-US"/>
        </w:rPr>
      </w:pPr>
      <w:r>
        <w:rPr>
          <w:lang w:val="en-US"/>
        </w:rPr>
        <w:t>The first stage should include minimal set of modules required for demonstration:</w:t>
      </w:r>
    </w:p>
    <w:p w:rsidR="00465E9D" w:rsidRDefault="00465E9D" w:rsidP="00465E9D">
      <w:pPr>
        <w:pStyle w:val="a3"/>
        <w:numPr>
          <w:ilvl w:val="0"/>
          <w:numId w:val="4"/>
        </w:numPr>
        <w:rPr>
          <w:lang w:val="en-US"/>
        </w:rPr>
      </w:pPr>
      <w:r>
        <w:rPr>
          <w:lang w:val="en-US"/>
        </w:rPr>
        <w:t>Room controller with power supply</w:t>
      </w:r>
    </w:p>
    <w:p w:rsidR="00465E9D" w:rsidRDefault="00465E9D" w:rsidP="00465E9D">
      <w:pPr>
        <w:pStyle w:val="a3"/>
        <w:numPr>
          <w:ilvl w:val="0"/>
          <w:numId w:val="4"/>
        </w:numPr>
        <w:rPr>
          <w:lang w:val="en-US"/>
        </w:rPr>
      </w:pPr>
      <w:r>
        <w:rPr>
          <w:lang w:val="en-US"/>
        </w:rPr>
        <w:t>All kinds of sensors</w:t>
      </w:r>
    </w:p>
    <w:p w:rsidR="00465E9D" w:rsidRDefault="00FF5EC7" w:rsidP="00465E9D">
      <w:pPr>
        <w:pStyle w:val="a3"/>
        <w:numPr>
          <w:ilvl w:val="0"/>
          <w:numId w:val="4"/>
        </w:numPr>
        <w:rPr>
          <w:lang w:val="en-US"/>
        </w:rPr>
      </w:pPr>
      <w:r>
        <w:rPr>
          <w:lang w:val="en-US"/>
        </w:rPr>
        <w:t>M</w:t>
      </w:r>
      <w:r w:rsidR="00465E9D">
        <w:rPr>
          <w:lang w:val="en-US"/>
        </w:rPr>
        <w:t>otor controller</w:t>
      </w:r>
    </w:p>
    <w:p w:rsidR="00465E9D" w:rsidRDefault="00465E9D" w:rsidP="00465E9D">
      <w:pPr>
        <w:rPr>
          <w:lang w:val="en-US"/>
        </w:rPr>
      </w:pPr>
      <w:r w:rsidRPr="00465E9D">
        <w:rPr>
          <w:lang w:val="en-US"/>
        </w:rPr>
        <w:t>No control server</w:t>
      </w:r>
      <w:r w:rsidR="00F20BD0">
        <w:rPr>
          <w:lang w:val="en-US"/>
        </w:rPr>
        <w:t xml:space="preserve"> is required</w:t>
      </w:r>
      <w:r w:rsidRPr="00465E9D">
        <w:rPr>
          <w:lang w:val="en-US"/>
        </w:rPr>
        <w:t>, rules are defined directly in the room controller</w:t>
      </w:r>
      <w:r w:rsidR="00F20BD0">
        <w:rPr>
          <w:lang w:val="en-US"/>
        </w:rPr>
        <w:t xml:space="preserve"> via</w:t>
      </w:r>
      <w:r w:rsidRPr="00465E9D">
        <w:rPr>
          <w:lang w:val="en-US"/>
        </w:rPr>
        <w:t xml:space="preserve"> web interface.</w:t>
      </w:r>
      <w:r>
        <w:rPr>
          <w:lang w:val="en-US"/>
        </w:rPr>
        <w:t xml:space="preserve"> This configuration should allow </w:t>
      </w:r>
      <w:r w:rsidR="00F20BD0">
        <w:rPr>
          <w:lang w:val="en-US"/>
        </w:rPr>
        <w:t xml:space="preserve">to make a presentation </w:t>
      </w:r>
      <w:r w:rsidR="00731076">
        <w:rPr>
          <w:lang w:val="en-US"/>
        </w:rPr>
        <w:t xml:space="preserve">where </w:t>
      </w:r>
      <w:r w:rsidR="00F20BD0">
        <w:rPr>
          <w:lang w:val="en-US"/>
        </w:rPr>
        <w:t xml:space="preserve">the customer </w:t>
      </w:r>
      <w:r w:rsidR="00731076">
        <w:rPr>
          <w:lang w:val="en-US"/>
        </w:rPr>
        <w:t xml:space="preserve">can </w:t>
      </w:r>
      <w:r w:rsidR="00F20BD0">
        <w:rPr>
          <w:lang w:val="en-US"/>
        </w:rPr>
        <w:t xml:space="preserve">see </w:t>
      </w:r>
      <w:r>
        <w:rPr>
          <w:lang w:val="en-US"/>
        </w:rPr>
        <w:t xml:space="preserve">the way </w:t>
      </w:r>
      <w:r w:rsidR="00F20BD0">
        <w:rPr>
          <w:lang w:val="en-US"/>
        </w:rPr>
        <w:t xml:space="preserve">how </w:t>
      </w:r>
      <w:r>
        <w:rPr>
          <w:lang w:val="en-US"/>
        </w:rPr>
        <w:t>the system will work. Customer should be able to check the status of the room</w:t>
      </w:r>
      <w:r w:rsidR="006A0029">
        <w:rPr>
          <w:lang w:val="en-US"/>
        </w:rPr>
        <w:t xml:space="preserve"> sensors</w:t>
      </w:r>
      <w:r>
        <w:rPr>
          <w:lang w:val="en-US"/>
        </w:rPr>
        <w:t>, play with the rules, see how the blinds are operated.</w:t>
      </w:r>
      <w:ins w:id="213" w:author="Marc de Maaijer" w:date="2017-02-14T21:35:00Z">
        <w:r w:rsidR="00CD6FC6">
          <w:rPr>
            <w:lang w:val="en-US"/>
          </w:rPr>
          <w:t xml:space="preserve"> </w:t>
        </w:r>
      </w:ins>
      <w:ins w:id="214" w:author="Marc de Maaijer" w:date="2017-02-14T21:36:00Z">
        <w:r w:rsidR="00CD6FC6">
          <w:rPr>
            <w:lang w:val="en-US"/>
          </w:rPr>
          <w:t>Yes. As quick and basic as possible!</w:t>
        </w:r>
      </w:ins>
    </w:p>
    <w:p w:rsidR="00465E9D" w:rsidRDefault="00465E9D" w:rsidP="00465E9D">
      <w:pPr>
        <w:rPr>
          <w:lang w:val="en-US"/>
        </w:rPr>
      </w:pPr>
      <w:r>
        <w:rPr>
          <w:lang w:val="en-US"/>
        </w:rPr>
        <w:lastRenderedPageBreak/>
        <w:t>No specific PCBs/mechanical parts are necessary on this stage.</w:t>
      </w:r>
    </w:p>
    <w:p w:rsidR="00E67348" w:rsidRDefault="00E67348" w:rsidP="00465E9D">
      <w:pPr>
        <w:rPr>
          <w:lang w:val="en-US"/>
        </w:rPr>
      </w:pPr>
      <w:r>
        <w:rPr>
          <w:lang w:val="en-US"/>
        </w:rPr>
        <w:t xml:space="preserve">Customer should provide </w:t>
      </w:r>
      <w:r w:rsidR="006A0029">
        <w:rPr>
          <w:lang w:val="en-US"/>
        </w:rPr>
        <w:t>working sample of blind motor and, if possible, remote control for it.</w:t>
      </w:r>
    </w:p>
    <w:p w:rsidR="00465E9D" w:rsidRDefault="00465E9D" w:rsidP="00465E9D">
      <w:pPr>
        <w:pStyle w:val="2"/>
        <w:rPr>
          <w:lang w:val="en-US"/>
        </w:rPr>
      </w:pPr>
      <w:bookmarkStart w:id="215" w:name="_Toc474319417"/>
      <w:r>
        <w:rPr>
          <w:lang w:val="en-US"/>
        </w:rPr>
        <w:t>Stage 2. Prototype</w:t>
      </w:r>
      <w:bookmarkEnd w:id="215"/>
    </w:p>
    <w:p w:rsidR="00C72EAF" w:rsidRDefault="00465E9D" w:rsidP="00465E9D">
      <w:pPr>
        <w:rPr>
          <w:lang w:val="en-US"/>
        </w:rPr>
      </w:pPr>
      <w:r>
        <w:rPr>
          <w:lang w:val="en-US"/>
        </w:rPr>
        <w:t xml:space="preserve">When </w:t>
      </w:r>
      <w:r w:rsidR="001845FD">
        <w:rPr>
          <w:lang w:val="en-US"/>
        </w:rPr>
        <w:t>customer</w:t>
      </w:r>
      <w:r>
        <w:rPr>
          <w:lang w:val="en-US"/>
        </w:rPr>
        <w:t xml:space="preserve"> approves the</w:t>
      </w:r>
      <w:r w:rsidR="001845FD">
        <w:rPr>
          <w:lang w:val="en-US"/>
        </w:rPr>
        <w:t xml:space="preserve"> concept from</w:t>
      </w:r>
      <w:r>
        <w:rPr>
          <w:lang w:val="en-US"/>
        </w:rPr>
        <w:t xml:space="preserve"> stage 1, the next stage should focus on the </w:t>
      </w:r>
      <w:r w:rsidR="00C72EAF">
        <w:rPr>
          <w:lang w:val="en-US"/>
        </w:rPr>
        <w:t xml:space="preserve">construction. </w:t>
      </w:r>
    </w:p>
    <w:p w:rsidR="00C72EAF" w:rsidRDefault="00C72EAF" w:rsidP="00465E9D">
      <w:pPr>
        <w:rPr>
          <w:lang w:val="en-US"/>
        </w:rPr>
      </w:pPr>
      <w:r>
        <w:rPr>
          <w:lang w:val="en-US"/>
        </w:rPr>
        <w:t xml:space="preserve">Sensors should be mounted on the PCBs and put inside the case suitable for the outdoor disposition. </w:t>
      </w:r>
    </w:p>
    <w:p w:rsidR="00465E9D" w:rsidRDefault="00C72EAF" w:rsidP="00465E9D">
      <w:pPr>
        <w:rPr>
          <w:lang w:val="en-US"/>
        </w:rPr>
      </w:pPr>
      <w:r>
        <w:rPr>
          <w:lang w:val="en-US"/>
        </w:rPr>
        <w:t xml:space="preserve">Room controller should have a housing with connectors where sensors and power supply can be </w:t>
      </w:r>
      <w:r w:rsidR="007A3B63">
        <w:rPr>
          <w:lang w:val="en-US"/>
        </w:rPr>
        <w:t xml:space="preserve">easily </w:t>
      </w:r>
      <w:r>
        <w:rPr>
          <w:lang w:val="en-US"/>
        </w:rPr>
        <w:t>plugged in.</w:t>
      </w:r>
    </w:p>
    <w:p w:rsidR="00F20BD0" w:rsidRDefault="00F20BD0" w:rsidP="00465E9D">
      <w:pPr>
        <w:rPr>
          <w:ins w:id="216" w:author="Marc de Maaijer" w:date="2017-02-14T21:37:00Z"/>
          <w:lang w:val="en-US"/>
        </w:rPr>
      </w:pPr>
      <w:r>
        <w:rPr>
          <w:lang w:val="en-US"/>
        </w:rPr>
        <w:t>Customer should organize a place where typical installation can be done. Installation process should be tested and verified.</w:t>
      </w:r>
    </w:p>
    <w:p w:rsidR="00CD6FC6" w:rsidRDefault="00CD6FC6" w:rsidP="00465E9D">
      <w:pPr>
        <w:rPr>
          <w:ins w:id="217" w:author="Yegorov Nick" w:date="2017-02-15T12:23:00Z"/>
          <w:lang w:val="en-US"/>
        </w:rPr>
      </w:pPr>
      <w:ins w:id="218" w:author="Marc de Maaijer" w:date="2017-02-14T21:37:00Z">
        <w:r>
          <w:rPr>
            <w:lang w:val="en-US"/>
          </w:rPr>
          <w:t>I would also like to review the requirements with regards to controllers, sensors and the overall concept with regards to the interaction by consumers/installers of the product. We cannot make it too complicated for people to install and use.</w:t>
        </w:r>
      </w:ins>
    </w:p>
    <w:p w:rsidR="00C26351" w:rsidRPr="00465E9D" w:rsidRDefault="00C26351" w:rsidP="00465E9D">
      <w:pPr>
        <w:rPr>
          <w:lang w:val="en-US"/>
        </w:rPr>
      </w:pPr>
      <w:ins w:id="219" w:author="Yegorov Nick" w:date="2017-02-15T12:23:00Z">
        <w:r>
          <w:rPr>
            <w:lang w:val="en-US"/>
          </w:rPr>
          <w:t xml:space="preserve">I can describe installation procedure </w:t>
        </w:r>
      </w:ins>
      <w:ins w:id="220" w:author="Yegorov Nick" w:date="2017-02-15T12:24:00Z">
        <w:r>
          <w:rPr>
            <w:lang w:val="en-US"/>
          </w:rPr>
          <w:t>now, but I think it’s too early.</w:t>
        </w:r>
      </w:ins>
      <w:ins w:id="221" w:author="Yegorov Nick" w:date="2017-02-15T12:25:00Z">
        <w:r>
          <w:rPr>
            <w:lang w:val="en-US"/>
          </w:rPr>
          <w:t xml:space="preserve"> I planned to do it after first stage is finished.</w:t>
        </w:r>
      </w:ins>
      <w:ins w:id="222" w:author="Yegorov Nick" w:date="2017-02-15T12:24:00Z">
        <w:r>
          <w:rPr>
            <w:lang w:val="en-US"/>
          </w:rPr>
          <w:t xml:space="preserve"> I understand your concerns and will try to make the setup procedure as simple as possible.</w:t>
        </w:r>
      </w:ins>
    </w:p>
    <w:p w:rsidR="00465E9D" w:rsidRDefault="00465E9D" w:rsidP="00465E9D">
      <w:pPr>
        <w:pStyle w:val="2"/>
        <w:rPr>
          <w:lang w:val="en-US"/>
        </w:rPr>
      </w:pPr>
      <w:bookmarkStart w:id="223" w:name="_Toc474319418"/>
      <w:r>
        <w:rPr>
          <w:lang w:val="en-US"/>
        </w:rPr>
        <w:t>Stage 3. Serial sample</w:t>
      </w:r>
      <w:bookmarkEnd w:id="223"/>
    </w:p>
    <w:p w:rsidR="00C72EAF" w:rsidRDefault="00C72EAF" w:rsidP="00C72EAF">
      <w:pPr>
        <w:rPr>
          <w:lang w:val="en-US"/>
        </w:rPr>
      </w:pPr>
      <w:r>
        <w:rPr>
          <w:lang w:val="en-US"/>
        </w:rPr>
        <w:t xml:space="preserve">This is the final stage where ready-to-production set is produced. </w:t>
      </w:r>
      <w:r w:rsidR="00FF5EC7">
        <w:rPr>
          <w:lang w:val="en-US"/>
        </w:rPr>
        <w:t>All prototyped parts should be replaced to their serial analogs. Full integration with customer’s web infrastructure should be performed.</w:t>
      </w:r>
    </w:p>
    <w:p w:rsidR="00F20BD0" w:rsidRDefault="00F20BD0" w:rsidP="00C72EAF">
      <w:pPr>
        <w:rPr>
          <w:lang w:val="en-US"/>
        </w:rPr>
      </w:pPr>
      <w:r>
        <w:rPr>
          <w:lang w:val="en-US"/>
        </w:rPr>
        <w:t>Instruction for service person should be provided where installation of all components is described in details.</w:t>
      </w:r>
    </w:p>
    <w:p w:rsidR="00F20BD0" w:rsidRDefault="00F20BD0" w:rsidP="00C72EAF">
      <w:pPr>
        <w:rPr>
          <w:lang w:val="en-US"/>
        </w:rPr>
      </w:pPr>
      <w:r>
        <w:rPr>
          <w:lang w:val="en-US"/>
        </w:rPr>
        <w:t xml:space="preserve">Customer should provide </w:t>
      </w:r>
      <w:r w:rsidR="001845FD">
        <w:rPr>
          <w:lang w:val="en-US"/>
        </w:rPr>
        <w:t xml:space="preserve">the </w:t>
      </w:r>
      <w:r>
        <w:rPr>
          <w:lang w:val="en-US"/>
        </w:rPr>
        <w:t>hardware for control server installation.</w:t>
      </w:r>
    </w:p>
    <w:p w:rsidR="006A7916" w:rsidRDefault="006A7916" w:rsidP="006A7916">
      <w:pPr>
        <w:pStyle w:val="1"/>
        <w:rPr>
          <w:lang w:val="en-US"/>
        </w:rPr>
      </w:pPr>
      <w:bookmarkStart w:id="224" w:name="_Toc474319419"/>
      <w:r>
        <w:rPr>
          <w:lang w:val="en-US"/>
        </w:rPr>
        <w:t>Comments</w:t>
      </w:r>
      <w:bookmarkEnd w:id="224"/>
    </w:p>
    <w:p w:rsidR="00794F71" w:rsidRDefault="006A7916" w:rsidP="006A7916">
      <w:pPr>
        <w:rPr>
          <w:ins w:id="225" w:author="Marc de Maaijer" w:date="2017-02-14T21:23:00Z"/>
          <w:lang w:val="en-US"/>
        </w:rPr>
      </w:pPr>
      <w:del w:id="226" w:author="Marc de Maaijer" w:date="2017-02-14T21:40:00Z">
        <w:r w:rsidDel="00CD6FC6">
          <w:rPr>
            <w:lang w:val="en-US"/>
          </w:rPr>
          <w:delText>Put your comments here…</w:delText>
        </w:r>
      </w:del>
      <w:ins w:id="227" w:author="Marc de Maaijer" w:date="2017-02-14T21:23:00Z">
        <w:r w:rsidR="00794F71">
          <w:rPr>
            <w:lang w:val="en-US"/>
          </w:rPr>
          <w:t>Things to think of</w:t>
        </w:r>
      </w:ins>
      <w:ins w:id="228" w:author="Marc de Maaijer" w:date="2017-02-14T21:40:00Z">
        <w:r w:rsidR="00CD6FC6">
          <w:rPr>
            <w:lang w:val="en-US"/>
          </w:rPr>
          <w:t xml:space="preserve"> for</w:t>
        </w:r>
      </w:ins>
      <w:ins w:id="229" w:author="Marc de Maaijer" w:date="2017-02-14T21:23:00Z">
        <w:r w:rsidR="00794F71">
          <w:rPr>
            <w:lang w:val="en-US"/>
          </w:rPr>
          <w:t xml:space="preserve"> later:</w:t>
        </w:r>
      </w:ins>
    </w:p>
    <w:p w:rsidR="00794F71" w:rsidRDefault="00CD6FC6" w:rsidP="006A7916">
      <w:pPr>
        <w:rPr>
          <w:ins w:id="230" w:author="Marc de Maaijer" w:date="2017-02-14T21:38:00Z"/>
          <w:lang w:val="en-US"/>
        </w:rPr>
      </w:pPr>
      <w:ins w:id="231" w:author="Marc de Maaijer" w:date="2017-02-14T21:38:00Z">
        <w:r>
          <w:rPr>
            <w:lang w:val="en-US"/>
          </w:rPr>
          <w:t>How to p</w:t>
        </w:r>
      </w:ins>
      <w:ins w:id="232" w:author="Marc de Maaijer" w:date="2017-02-14T21:23:00Z">
        <w:r>
          <w:rPr>
            <w:lang w:val="en-US"/>
          </w:rPr>
          <w:t>ower</w:t>
        </w:r>
        <w:r w:rsidR="00794F71">
          <w:rPr>
            <w:lang w:val="en-US"/>
          </w:rPr>
          <w:t xml:space="preserve"> motor controller</w:t>
        </w:r>
      </w:ins>
    </w:p>
    <w:p w:rsidR="00CD6FC6" w:rsidRDefault="00CD6FC6" w:rsidP="006A7916">
      <w:pPr>
        <w:rPr>
          <w:ins w:id="233" w:author="Marc de Maaijer" w:date="2017-02-14T21:38:00Z"/>
          <w:lang w:val="en-US"/>
        </w:rPr>
      </w:pPr>
      <w:ins w:id="234" w:author="Marc de Maaijer" w:date="2017-02-14T21:38:00Z">
        <w:r>
          <w:rPr>
            <w:lang w:val="en-US"/>
          </w:rPr>
          <w:t>Can sensors be placed on the motor controller instead of the room controller?</w:t>
        </w:r>
      </w:ins>
    </w:p>
    <w:p w:rsidR="00CD6FC6" w:rsidRDefault="00CD6FC6" w:rsidP="006A7916">
      <w:pPr>
        <w:rPr>
          <w:ins w:id="235" w:author="Marc de Maaijer" w:date="2017-02-14T21:23:00Z"/>
          <w:lang w:val="en-US"/>
        </w:rPr>
      </w:pPr>
      <w:ins w:id="236" w:author="Marc de Maaijer" w:date="2017-02-14T21:38:00Z">
        <w:r>
          <w:rPr>
            <w:lang w:val="en-US"/>
          </w:rPr>
          <w:t xml:space="preserve">Is it a simple system for consumers to </w:t>
        </w:r>
        <w:proofErr w:type="spellStart"/>
        <w:r>
          <w:rPr>
            <w:lang w:val="en-US"/>
          </w:rPr>
          <w:t>self install</w:t>
        </w:r>
        <w:proofErr w:type="spellEnd"/>
        <w:r>
          <w:rPr>
            <w:lang w:val="en-US"/>
          </w:rPr>
          <w:t>?</w:t>
        </w:r>
      </w:ins>
    </w:p>
    <w:p w:rsidR="00794F71" w:rsidRDefault="00794F71" w:rsidP="006A7916">
      <w:pPr>
        <w:rPr>
          <w:ins w:id="237" w:author="Marc de Maaijer" w:date="2017-02-14T21:35:00Z"/>
          <w:lang w:val="en-US"/>
        </w:rPr>
      </w:pPr>
      <w:ins w:id="238" w:author="Marc de Maaijer" w:date="2017-02-14T21:23:00Z">
        <w:r>
          <w:rPr>
            <w:lang w:val="en-US"/>
          </w:rPr>
          <w:t xml:space="preserve">Solar panel addition to </w:t>
        </w:r>
      </w:ins>
      <w:ins w:id="239" w:author="Marc de Maaijer" w:date="2017-02-14T21:39:00Z">
        <w:r w:rsidR="00CD6FC6">
          <w:rPr>
            <w:lang w:val="en-US"/>
          </w:rPr>
          <w:t xml:space="preserve">charge batter for 12V DC </w:t>
        </w:r>
      </w:ins>
      <w:ins w:id="240" w:author="Marc de Maaijer" w:date="2017-02-14T21:23:00Z">
        <w:r>
          <w:rPr>
            <w:lang w:val="en-US"/>
          </w:rPr>
          <w:t>motors and motor controllers</w:t>
        </w:r>
      </w:ins>
    </w:p>
    <w:p w:rsidR="00CD6FC6" w:rsidRDefault="00CD6FC6" w:rsidP="006A7916">
      <w:pPr>
        <w:rPr>
          <w:ins w:id="241" w:author="Marc de Maaijer" w:date="2017-02-14T21:39:00Z"/>
          <w:lang w:val="en-US"/>
        </w:rPr>
      </w:pPr>
      <w:ins w:id="242" w:author="Marc de Maaijer" w:date="2017-02-14T21:35:00Z">
        <w:r>
          <w:rPr>
            <w:lang w:val="en-US"/>
          </w:rPr>
          <w:t>Installation trouble shooting/system status information</w:t>
        </w:r>
      </w:ins>
    </w:p>
    <w:p w:rsidR="00794F71" w:rsidRPr="006A7916" w:rsidRDefault="00CD6FC6" w:rsidP="006A7916">
      <w:pPr>
        <w:rPr>
          <w:lang w:val="en-US"/>
        </w:rPr>
      </w:pPr>
      <w:ins w:id="243" w:author="Marc de Maaijer" w:date="2017-02-14T21:39:00Z">
        <w:r>
          <w:rPr>
            <w:lang w:val="en-US"/>
          </w:rPr>
          <w:t>Size: Everything (except the room controller) should be as small as possible – especially the motor controller. There is limited space in a blind.</w:t>
        </w:r>
      </w:ins>
    </w:p>
    <w:sectPr w:rsidR="00794F71" w:rsidRPr="006A7916" w:rsidSect="001A79C8">
      <w:headerReference w:type="default" r:id="rId20"/>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73A" w:rsidRDefault="007A673A" w:rsidP="006A7916">
      <w:pPr>
        <w:spacing w:after="0" w:line="240" w:lineRule="auto"/>
      </w:pPr>
      <w:r>
        <w:separator/>
      </w:r>
    </w:p>
  </w:endnote>
  <w:endnote w:type="continuationSeparator" w:id="0">
    <w:p w:rsidR="007A673A" w:rsidRDefault="007A673A" w:rsidP="006A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151"/>
      <w:tblW w:w="0" w:type="auto"/>
      <w:tblLook w:val="0420" w:firstRow="1" w:lastRow="0" w:firstColumn="0" w:lastColumn="0" w:noHBand="0" w:noVBand="1"/>
    </w:tblPr>
    <w:tblGrid>
      <w:gridCol w:w="914"/>
      <w:gridCol w:w="1849"/>
      <w:gridCol w:w="1220"/>
      <w:gridCol w:w="3444"/>
    </w:tblGrid>
    <w:tr w:rsidR="007E127D" w:rsidTr="0001684D">
      <w:trPr>
        <w:cnfStyle w:val="100000000000" w:firstRow="1" w:lastRow="0" w:firstColumn="0" w:lastColumn="0" w:oddVBand="0" w:evenVBand="0" w:oddHBand="0" w:evenHBand="0" w:firstRowFirstColumn="0" w:firstRowLastColumn="0" w:lastRowFirstColumn="0" w:lastRowLastColumn="0"/>
      </w:trPr>
      <w:tc>
        <w:tcPr>
          <w:tcW w:w="846" w:type="dxa"/>
        </w:tcPr>
        <w:p w:rsidR="007E127D" w:rsidRPr="0001684D" w:rsidRDefault="007E127D">
          <w:pPr>
            <w:pStyle w:val="ab"/>
            <w:rPr>
              <w:lang w:val="en-US"/>
            </w:rPr>
          </w:pPr>
          <w:r>
            <w:rPr>
              <w:lang w:val="en-US"/>
            </w:rPr>
            <w:t>Version</w:t>
          </w:r>
        </w:p>
      </w:tc>
      <w:tc>
        <w:tcPr>
          <w:tcW w:w="1849" w:type="dxa"/>
        </w:tcPr>
        <w:p w:rsidR="007E127D" w:rsidRPr="0001684D" w:rsidRDefault="007E127D">
          <w:pPr>
            <w:pStyle w:val="ab"/>
            <w:rPr>
              <w:lang w:val="en-US"/>
            </w:rPr>
          </w:pPr>
          <w:r>
            <w:rPr>
              <w:lang w:val="en-US"/>
            </w:rPr>
            <w:t>Author</w:t>
          </w:r>
        </w:p>
      </w:tc>
      <w:tc>
        <w:tcPr>
          <w:tcW w:w="1220" w:type="dxa"/>
        </w:tcPr>
        <w:p w:rsidR="007E127D" w:rsidRDefault="007E127D">
          <w:pPr>
            <w:pStyle w:val="ab"/>
            <w:rPr>
              <w:lang w:val="en-US"/>
            </w:rPr>
          </w:pPr>
          <w:r>
            <w:rPr>
              <w:lang w:val="en-US"/>
            </w:rPr>
            <w:t>Date</w:t>
          </w:r>
        </w:p>
      </w:tc>
      <w:tc>
        <w:tcPr>
          <w:tcW w:w="3444" w:type="dxa"/>
        </w:tcPr>
        <w:p w:rsidR="007E127D" w:rsidRPr="0001684D" w:rsidRDefault="007E127D">
          <w:pPr>
            <w:pStyle w:val="ab"/>
            <w:rPr>
              <w:lang w:val="en-US"/>
            </w:rPr>
          </w:pPr>
          <w:r>
            <w:rPr>
              <w:lang w:val="en-US"/>
            </w:rPr>
            <w:t>Comment</w:t>
          </w:r>
        </w:p>
      </w:tc>
    </w:tr>
    <w:tr w:rsidR="007E127D" w:rsidTr="0001684D">
      <w:tc>
        <w:tcPr>
          <w:tcW w:w="846" w:type="dxa"/>
        </w:tcPr>
        <w:p w:rsidR="007E127D" w:rsidRPr="0001684D" w:rsidRDefault="007E127D">
          <w:pPr>
            <w:pStyle w:val="ab"/>
            <w:rPr>
              <w:lang w:val="en-US"/>
            </w:rPr>
          </w:pPr>
          <w:r>
            <w:rPr>
              <w:lang w:val="en-US"/>
            </w:rPr>
            <w:t>1</w:t>
          </w:r>
        </w:p>
      </w:tc>
      <w:tc>
        <w:tcPr>
          <w:tcW w:w="1849" w:type="dxa"/>
        </w:tcPr>
        <w:p w:rsidR="007E127D" w:rsidRPr="0001684D" w:rsidRDefault="007E127D">
          <w:pPr>
            <w:pStyle w:val="ab"/>
            <w:rPr>
              <w:lang w:val="en-US"/>
            </w:rPr>
          </w:pPr>
          <w:r>
            <w:rPr>
              <w:lang w:val="en-US"/>
            </w:rPr>
            <w:t>Nick Yegorov</w:t>
          </w:r>
        </w:p>
      </w:tc>
      <w:tc>
        <w:tcPr>
          <w:tcW w:w="1220" w:type="dxa"/>
        </w:tcPr>
        <w:p w:rsidR="007E127D" w:rsidRPr="0001684D" w:rsidRDefault="007E127D">
          <w:pPr>
            <w:pStyle w:val="ab"/>
            <w:rPr>
              <w:lang w:val="en-US"/>
            </w:rPr>
          </w:pPr>
          <w:r>
            <w:rPr>
              <w:lang w:val="en-US"/>
            </w:rPr>
            <w:t>07.02.2017</w:t>
          </w:r>
        </w:p>
      </w:tc>
      <w:tc>
        <w:tcPr>
          <w:tcW w:w="3444" w:type="dxa"/>
        </w:tcPr>
        <w:p w:rsidR="007E127D" w:rsidRPr="0001684D" w:rsidRDefault="007E127D">
          <w:pPr>
            <w:pStyle w:val="ab"/>
            <w:rPr>
              <w:lang w:val="en-US"/>
            </w:rPr>
          </w:pPr>
          <w:r>
            <w:rPr>
              <w:lang w:val="en-US"/>
            </w:rPr>
            <w:t>First draft</w:t>
          </w:r>
        </w:p>
      </w:tc>
    </w:tr>
    <w:tr w:rsidR="007E127D" w:rsidTr="0001684D">
      <w:tc>
        <w:tcPr>
          <w:tcW w:w="846" w:type="dxa"/>
        </w:tcPr>
        <w:p w:rsidR="007E127D" w:rsidRPr="00C26351" w:rsidRDefault="00C26351">
          <w:pPr>
            <w:pStyle w:val="ab"/>
            <w:rPr>
              <w:lang w:val="en-US"/>
              <w:rPrChange w:id="0" w:author="Yegorov Nick" w:date="2017-02-15T12:27:00Z">
                <w:rPr/>
              </w:rPrChange>
            </w:rPr>
          </w:pPr>
          <w:ins w:id="1" w:author="Yegorov Nick" w:date="2017-02-15T12:27:00Z">
            <w:r>
              <w:rPr>
                <w:lang w:val="en-US"/>
              </w:rPr>
              <w:t>2</w:t>
            </w:r>
          </w:ins>
        </w:p>
      </w:tc>
      <w:tc>
        <w:tcPr>
          <w:tcW w:w="1849" w:type="dxa"/>
        </w:tcPr>
        <w:p w:rsidR="007E127D" w:rsidRPr="00C26351" w:rsidRDefault="00C26351">
          <w:pPr>
            <w:pStyle w:val="ab"/>
            <w:rPr>
              <w:lang w:val="en-US"/>
              <w:rPrChange w:id="2" w:author="Yegorov Nick" w:date="2017-02-15T12:27:00Z">
                <w:rPr/>
              </w:rPrChange>
            </w:rPr>
          </w:pPr>
          <w:ins w:id="3" w:author="Yegorov Nick" w:date="2017-02-15T12:27:00Z">
            <w:r>
              <w:rPr>
                <w:lang w:val="en-US"/>
              </w:rPr>
              <w:t>Nick Yegorov</w:t>
            </w:r>
          </w:ins>
        </w:p>
      </w:tc>
      <w:tc>
        <w:tcPr>
          <w:tcW w:w="1220" w:type="dxa"/>
        </w:tcPr>
        <w:p w:rsidR="007E127D" w:rsidRPr="00C26351" w:rsidRDefault="00C26351">
          <w:pPr>
            <w:pStyle w:val="ab"/>
            <w:rPr>
              <w:lang w:val="en-US"/>
              <w:rPrChange w:id="4" w:author="Yegorov Nick" w:date="2017-02-15T12:27:00Z">
                <w:rPr/>
              </w:rPrChange>
            </w:rPr>
          </w:pPr>
          <w:ins w:id="5" w:author="Yegorov Nick" w:date="2017-02-15T12:27:00Z">
            <w:r>
              <w:rPr>
                <w:lang w:val="en-US"/>
              </w:rPr>
              <w:t>15.02.2017</w:t>
            </w:r>
          </w:ins>
        </w:p>
      </w:tc>
      <w:tc>
        <w:tcPr>
          <w:tcW w:w="3444" w:type="dxa"/>
        </w:tcPr>
        <w:p w:rsidR="007E127D" w:rsidRPr="00C26351" w:rsidRDefault="00C26351">
          <w:pPr>
            <w:pStyle w:val="ab"/>
            <w:rPr>
              <w:lang w:val="en-US"/>
              <w:rPrChange w:id="6" w:author="Yegorov Nick" w:date="2017-02-15T12:27:00Z">
                <w:rPr/>
              </w:rPrChange>
            </w:rPr>
          </w:pPr>
          <w:ins w:id="7" w:author="Yegorov Nick" w:date="2017-02-15T12:27:00Z">
            <w:r>
              <w:rPr>
                <w:lang w:val="en-US"/>
              </w:rPr>
              <w:t>Some questions answered</w:t>
            </w:r>
          </w:ins>
        </w:p>
      </w:tc>
    </w:tr>
    <w:tr w:rsidR="007E127D" w:rsidTr="0001684D">
      <w:tc>
        <w:tcPr>
          <w:tcW w:w="846" w:type="dxa"/>
        </w:tcPr>
        <w:p w:rsidR="007E127D" w:rsidRDefault="007E127D">
          <w:pPr>
            <w:pStyle w:val="ab"/>
          </w:pPr>
        </w:p>
      </w:tc>
      <w:tc>
        <w:tcPr>
          <w:tcW w:w="1849" w:type="dxa"/>
        </w:tcPr>
        <w:p w:rsidR="007E127D" w:rsidRDefault="007E127D">
          <w:pPr>
            <w:pStyle w:val="ab"/>
          </w:pPr>
        </w:p>
      </w:tc>
      <w:tc>
        <w:tcPr>
          <w:tcW w:w="1220" w:type="dxa"/>
        </w:tcPr>
        <w:p w:rsidR="007E127D" w:rsidRDefault="007E127D">
          <w:pPr>
            <w:pStyle w:val="ab"/>
          </w:pPr>
        </w:p>
      </w:tc>
      <w:tc>
        <w:tcPr>
          <w:tcW w:w="3444" w:type="dxa"/>
        </w:tcPr>
        <w:p w:rsidR="007E127D" w:rsidRDefault="007E127D">
          <w:pPr>
            <w:pStyle w:val="ab"/>
          </w:pPr>
        </w:p>
      </w:tc>
    </w:tr>
  </w:tbl>
  <w:p w:rsidR="007E127D" w:rsidRDefault="007E127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27D" w:rsidRDefault="007E12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73A" w:rsidRDefault="007A673A" w:rsidP="006A7916">
      <w:pPr>
        <w:spacing w:after="0" w:line="240" w:lineRule="auto"/>
      </w:pPr>
      <w:r>
        <w:separator/>
      </w:r>
    </w:p>
  </w:footnote>
  <w:footnote w:type="continuationSeparator" w:id="0">
    <w:p w:rsidR="007A673A" w:rsidRDefault="007A673A" w:rsidP="006A7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27D" w:rsidRPr="001A79C8" w:rsidRDefault="007E127D" w:rsidP="001A79C8">
    <w:pPr>
      <w:pStyle w:val="a9"/>
    </w:pPr>
    <w:r>
      <w:rPr>
        <w:noProof/>
        <w:lang w:eastAsia="ru-RU"/>
      </w:rPr>
      <mc:AlternateContent>
        <mc:Choice Requires="wps">
          <w:drawing>
            <wp:anchor distT="0" distB="0" distL="114300" distR="114300" simplePos="0" relativeHeight="251659264" behindDoc="1" locked="0" layoutInCell="1" allowOverlap="1" wp14:anchorId="2C1FC477" wp14:editId="59C0D70B">
              <wp:simplePos x="0" y="0"/>
              <wp:positionH relativeFrom="page">
                <wp:align>left</wp:align>
              </wp:positionH>
              <wp:positionV relativeFrom="paragraph">
                <wp:posOffset>-450566</wp:posOffset>
              </wp:positionV>
              <wp:extent cx="2216150" cy="11008995"/>
              <wp:effectExtent l="0" t="0" r="0" b="190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150" cy="110089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4EB89" id="Прямоугольник 2" o:spid="_x0000_s1026" style="position:absolute;margin-left:0;margin-top:-35.5pt;width:174.5pt;height:866.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" fillcolor="#d5dce4 [671]" stroked="f">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27D" w:rsidRPr="001A79C8" w:rsidRDefault="007E127D" w:rsidP="001A79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49C"/>
    <w:multiLevelType w:val="hybridMultilevel"/>
    <w:tmpl w:val="79C03E2E"/>
    <w:lvl w:ilvl="0" w:tplc="3872B626">
      <w:start w:val="1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031516"/>
    <w:multiLevelType w:val="hybridMultilevel"/>
    <w:tmpl w:val="65E2F310"/>
    <w:lvl w:ilvl="0" w:tplc="42AE737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91B1F"/>
    <w:multiLevelType w:val="hybridMultilevel"/>
    <w:tmpl w:val="F4BECF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A929CE"/>
    <w:multiLevelType w:val="hybridMultilevel"/>
    <w:tmpl w:val="AADC3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D4022C"/>
    <w:multiLevelType w:val="hybridMultilevel"/>
    <w:tmpl w:val="23F86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EC0660"/>
    <w:multiLevelType w:val="hybridMultilevel"/>
    <w:tmpl w:val="E5CA0BEE"/>
    <w:lvl w:ilvl="0" w:tplc="42AE737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EF30F1"/>
    <w:multiLevelType w:val="hybridMultilevel"/>
    <w:tmpl w:val="C1345C1A"/>
    <w:lvl w:ilvl="0" w:tplc="9DBE1D3A">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84752E5"/>
    <w:multiLevelType w:val="hybridMultilevel"/>
    <w:tmpl w:val="CE2AD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9F5E49"/>
    <w:multiLevelType w:val="hybridMultilevel"/>
    <w:tmpl w:val="A590F55A"/>
    <w:lvl w:ilvl="0" w:tplc="3872B626">
      <w:start w:val="1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DD3713"/>
    <w:multiLevelType w:val="hybridMultilevel"/>
    <w:tmpl w:val="7DBE8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6F3E5A"/>
    <w:multiLevelType w:val="hybridMultilevel"/>
    <w:tmpl w:val="72DE4C14"/>
    <w:lvl w:ilvl="0" w:tplc="42AE737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8E53A47"/>
    <w:multiLevelType w:val="hybridMultilevel"/>
    <w:tmpl w:val="04BA8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5"/>
  </w:num>
  <w:num w:numId="5">
    <w:abstractNumId w:val="6"/>
  </w:num>
  <w:num w:numId="6">
    <w:abstractNumId w:val="4"/>
  </w:num>
  <w:num w:numId="7">
    <w:abstractNumId w:val="9"/>
  </w:num>
  <w:num w:numId="8">
    <w:abstractNumId w:val="10"/>
  </w:num>
  <w:num w:numId="9">
    <w:abstractNumId w:val="0"/>
  </w:num>
  <w:num w:numId="10">
    <w:abstractNumId w:val="8"/>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egorov Nick">
    <w15:presenceInfo w15:providerId="Windows Live" w15:userId="2b2a9866c759a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4D"/>
    <w:rsid w:val="0001684D"/>
    <w:rsid w:val="000825E9"/>
    <w:rsid w:val="00094890"/>
    <w:rsid w:val="00127B5F"/>
    <w:rsid w:val="001826B6"/>
    <w:rsid w:val="00183B4D"/>
    <w:rsid w:val="001845FD"/>
    <w:rsid w:val="001A79C8"/>
    <w:rsid w:val="001B0459"/>
    <w:rsid w:val="001B7330"/>
    <w:rsid w:val="00215BB9"/>
    <w:rsid w:val="0024060D"/>
    <w:rsid w:val="00252771"/>
    <w:rsid w:val="002E037C"/>
    <w:rsid w:val="00306F69"/>
    <w:rsid w:val="003714F7"/>
    <w:rsid w:val="003F028B"/>
    <w:rsid w:val="00413D21"/>
    <w:rsid w:val="004205E8"/>
    <w:rsid w:val="00465E9D"/>
    <w:rsid w:val="004671D6"/>
    <w:rsid w:val="00474C05"/>
    <w:rsid w:val="00474F57"/>
    <w:rsid w:val="0048265F"/>
    <w:rsid w:val="004D0C01"/>
    <w:rsid w:val="005123CB"/>
    <w:rsid w:val="00516A71"/>
    <w:rsid w:val="005330CF"/>
    <w:rsid w:val="005615B9"/>
    <w:rsid w:val="00566FDD"/>
    <w:rsid w:val="005773D4"/>
    <w:rsid w:val="0059636F"/>
    <w:rsid w:val="0059776D"/>
    <w:rsid w:val="005E20A1"/>
    <w:rsid w:val="00624065"/>
    <w:rsid w:val="006643A9"/>
    <w:rsid w:val="006A0029"/>
    <w:rsid w:val="006A4F2C"/>
    <w:rsid w:val="006A7916"/>
    <w:rsid w:val="00721058"/>
    <w:rsid w:val="00731076"/>
    <w:rsid w:val="00733C18"/>
    <w:rsid w:val="00747B3C"/>
    <w:rsid w:val="00751FCD"/>
    <w:rsid w:val="00787EBF"/>
    <w:rsid w:val="00794F71"/>
    <w:rsid w:val="007A3B63"/>
    <w:rsid w:val="007A673A"/>
    <w:rsid w:val="007B058D"/>
    <w:rsid w:val="007E127D"/>
    <w:rsid w:val="007E2BF6"/>
    <w:rsid w:val="00816963"/>
    <w:rsid w:val="00832A65"/>
    <w:rsid w:val="00833360"/>
    <w:rsid w:val="0085048A"/>
    <w:rsid w:val="00892217"/>
    <w:rsid w:val="008F1FE5"/>
    <w:rsid w:val="008F6116"/>
    <w:rsid w:val="00921421"/>
    <w:rsid w:val="00924DF2"/>
    <w:rsid w:val="009365E2"/>
    <w:rsid w:val="009B50E4"/>
    <w:rsid w:val="009E3963"/>
    <w:rsid w:val="009E51A9"/>
    <w:rsid w:val="00A441EF"/>
    <w:rsid w:val="00A47AEA"/>
    <w:rsid w:val="00A663C4"/>
    <w:rsid w:val="00A6675F"/>
    <w:rsid w:val="00AC6C2F"/>
    <w:rsid w:val="00B078ED"/>
    <w:rsid w:val="00B12429"/>
    <w:rsid w:val="00B148E6"/>
    <w:rsid w:val="00B34B1E"/>
    <w:rsid w:val="00B55021"/>
    <w:rsid w:val="00B65CAA"/>
    <w:rsid w:val="00B93C26"/>
    <w:rsid w:val="00BB0F6D"/>
    <w:rsid w:val="00BB750E"/>
    <w:rsid w:val="00C073E5"/>
    <w:rsid w:val="00C26351"/>
    <w:rsid w:val="00C43BCB"/>
    <w:rsid w:val="00C72EAF"/>
    <w:rsid w:val="00CD6FC6"/>
    <w:rsid w:val="00E01754"/>
    <w:rsid w:val="00E16EA9"/>
    <w:rsid w:val="00E27CCA"/>
    <w:rsid w:val="00E67348"/>
    <w:rsid w:val="00EA083A"/>
    <w:rsid w:val="00EC739C"/>
    <w:rsid w:val="00F15291"/>
    <w:rsid w:val="00F20BD0"/>
    <w:rsid w:val="00F67D00"/>
    <w:rsid w:val="00F76AE0"/>
    <w:rsid w:val="00FF5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10717"/>
  <w15:docId w15:val="{101EDF91-83CE-4BFA-B463-3CC4CCE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183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7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40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B4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7B058D"/>
    <w:pPr>
      <w:ind w:left="720"/>
      <w:contextualSpacing/>
    </w:pPr>
  </w:style>
  <w:style w:type="paragraph" w:styleId="a4">
    <w:name w:val="caption"/>
    <w:basedOn w:val="a"/>
    <w:next w:val="a"/>
    <w:uiPriority w:val="35"/>
    <w:unhideWhenUsed/>
    <w:qFormat/>
    <w:rsid w:val="007B058D"/>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1B73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4060D"/>
    <w:rPr>
      <w:rFonts w:asciiTheme="majorHAnsi" w:eastAsiaTheme="majorEastAsia" w:hAnsiTheme="majorHAnsi" w:cstheme="majorBidi"/>
      <w:color w:val="1F3763" w:themeColor="accent1" w:themeShade="7F"/>
      <w:sz w:val="24"/>
      <w:szCs w:val="24"/>
    </w:rPr>
  </w:style>
  <w:style w:type="paragraph" w:styleId="a5">
    <w:name w:val="Intense Quote"/>
    <w:basedOn w:val="a"/>
    <w:next w:val="a"/>
    <w:link w:val="a6"/>
    <w:uiPriority w:val="30"/>
    <w:qFormat/>
    <w:rsid w:val="009E51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Выделенная цитата Знак"/>
    <w:basedOn w:val="a0"/>
    <w:link w:val="a5"/>
    <w:uiPriority w:val="30"/>
    <w:rsid w:val="009E51A9"/>
    <w:rPr>
      <w:i/>
      <w:iCs/>
      <w:color w:val="4472C4" w:themeColor="accent1"/>
    </w:rPr>
  </w:style>
  <w:style w:type="paragraph" w:styleId="a7">
    <w:name w:val="Title"/>
    <w:basedOn w:val="a"/>
    <w:next w:val="a"/>
    <w:link w:val="a8"/>
    <w:uiPriority w:val="10"/>
    <w:qFormat/>
    <w:rsid w:val="006A791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8">
    <w:name w:val="Заголовок Знак"/>
    <w:basedOn w:val="a0"/>
    <w:link w:val="a7"/>
    <w:uiPriority w:val="10"/>
    <w:rsid w:val="006A7916"/>
    <w:rPr>
      <w:rFonts w:asciiTheme="majorHAnsi" w:eastAsiaTheme="majorEastAsia" w:hAnsiTheme="majorHAnsi" w:cstheme="majorBidi"/>
      <w:color w:val="323E4F" w:themeColor="text2" w:themeShade="BF"/>
      <w:spacing w:val="5"/>
      <w:kern w:val="28"/>
      <w:sz w:val="52"/>
      <w:szCs w:val="52"/>
    </w:rPr>
  </w:style>
  <w:style w:type="paragraph" w:styleId="a9">
    <w:name w:val="header"/>
    <w:basedOn w:val="a"/>
    <w:link w:val="aa"/>
    <w:uiPriority w:val="99"/>
    <w:unhideWhenUsed/>
    <w:rsid w:val="006A791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A7916"/>
  </w:style>
  <w:style w:type="paragraph" w:styleId="ab">
    <w:name w:val="footer"/>
    <w:basedOn w:val="a"/>
    <w:link w:val="ac"/>
    <w:uiPriority w:val="99"/>
    <w:unhideWhenUsed/>
    <w:rsid w:val="006A791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A7916"/>
  </w:style>
  <w:style w:type="paragraph" w:styleId="ad">
    <w:name w:val="Subtitle"/>
    <w:basedOn w:val="a"/>
    <w:next w:val="a"/>
    <w:link w:val="ae"/>
    <w:uiPriority w:val="11"/>
    <w:qFormat/>
    <w:rsid w:val="006A7916"/>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6A7916"/>
    <w:rPr>
      <w:rFonts w:eastAsiaTheme="minorEastAsia"/>
      <w:color w:val="5A5A5A" w:themeColor="text1" w:themeTint="A5"/>
      <w:spacing w:val="15"/>
    </w:rPr>
  </w:style>
  <w:style w:type="paragraph" w:styleId="af">
    <w:name w:val="TOC Heading"/>
    <w:basedOn w:val="1"/>
    <w:next w:val="a"/>
    <w:uiPriority w:val="39"/>
    <w:unhideWhenUsed/>
    <w:qFormat/>
    <w:rsid w:val="001A79C8"/>
    <w:pPr>
      <w:outlineLvl w:val="9"/>
    </w:pPr>
    <w:rPr>
      <w:lang w:eastAsia="ru-RU"/>
    </w:rPr>
  </w:style>
  <w:style w:type="paragraph" w:styleId="11">
    <w:name w:val="toc 1"/>
    <w:basedOn w:val="a"/>
    <w:next w:val="a"/>
    <w:autoRedefine/>
    <w:uiPriority w:val="39"/>
    <w:unhideWhenUsed/>
    <w:rsid w:val="001A79C8"/>
    <w:pPr>
      <w:spacing w:after="100"/>
    </w:pPr>
  </w:style>
  <w:style w:type="paragraph" w:styleId="21">
    <w:name w:val="toc 2"/>
    <w:basedOn w:val="a"/>
    <w:next w:val="a"/>
    <w:autoRedefine/>
    <w:uiPriority w:val="39"/>
    <w:unhideWhenUsed/>
    <w:rsid w:val="001A79C8"/>
    <w:pPr>
      <w:spacing w:after="100"/>
      <w:ind w:left="220"/>
    </w:pPr>
  </w:style>
  <w:style w:type="paragraph" w:styleId="31">
    <w:name w:val="toc 3"/>
    <w:basedOn w:val="a"/>
    <w:next w:val="a"/>
    <w:autoRedefine/>
    <w:uiPriority w:val="39"/>
    <w:unhideWhenUsed/>
    <w:rsid w:val="001A79C8"/>
    <w:pPr>
      <w:spacing w:after="100"/>
      <w:ind w:left="440"/>
    </w:pPr>
  </w:style>
  <w:style w:type="character" w:styleId="af0">
    <w:name w:val="Hyperlink"/>
    <w:basedOn w:val="a0"/>
    <w:uiPriority w:val="99"/>
    <w:unhideWhenUsed/>
    <w:rsid w:val="001A79C8"/>
    <w:rPr>
      <w:color w:val="0563C1" w:themeColor="hyperlink"/>
      <w:u w:val="single"/>
    </w:rPr>
  </w:style>
  <w:style w:type="table" w:styleId="af1">
    <w:name w:val="Table Grid"/>
    <w:basedOn w:val="a1"/>
    <w:uiPriority w:val="39"/>
    <w:rsid w:val="000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писок-таблица 3 — акцент 11"/>
    <w:basedOn w:val="a1"/>
    <w:uiPriority w:val="48"/>
    <w:rsid w:val="0001684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51">
    <w:name w:val="Список-таблица 3 — акцент 51"/>
    <w:basedOn w:val="a1"/>
    <w:uiPriority w:val="48"/>
    <w:rsid w:val="0001684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151">
    <w:name w:val="Таблица-сетка 1 светлая — акцент 51"/>
    <w:basedOn w:val="a1"/>
    <w:uiPriority w:val="46"/>
    <w:rsid w:val="0001684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Balloon Text"/>
    <w:basedOn w:val="a"/>
    <w:link w:val="af3"/>
    <w:uiPriority w:val="99"/>
    <w:semiHidden/>
    <w:unhideWhenUsed/>
    <w:rsid w:val="00747B3C"/>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747B3C"/>
    <w:rPr>
      <w:rFonts w:ascii="Tahoma" w:hAnsi="Tahoma" w:cs="Tahoma"/>
      <w:sz w:val="16"/>
      <w:szCs w:val="16"/>
    </w:rPr>
  </w:style>
  <w:style w:type="character" w:styleId="af4">
    <w:name w:val="Mention"/>
    <w:basedOn w:val="a0"/>
    <w:uiPriority w:val="99"/>
    <w:semiHidden/>
    <w:unhideWhenUsed/>
    <w:rsid w:val="008333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1599-9742-4BDE-AED2-780C4C37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3182</Words>
  <Characters>18139</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Ziptrak Pty Ltd</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Yegorov Nick</cp:lastModifiedBy>
  <cp:revision>2</cp:revision>
  <cp:lastPrinted>2017-02-10T09:51:00Z</cp:lastPrinted>
  <dcterms:created xsi:type="dcterms:W3CDTF">2017-02-15T10:28:00Z</dcterms:created>
  <dcterms:modified xsi:type="dcterms:W3CDTF">2017-02-15T10:28:00Z</dcterms:modified>
</cp:coreProperties>
</file>